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C0F" w:rsidRPr="00095C0F" w:rsidRDefault="00095C0F" w:rsidP="00095C0F">
      <w:pPr>
        <w:shd w:val="clear" w:color="auto" w:fill="000000"/>
        <w:spacing w:after="0" w:line="240" w:lineRule="auto"/>
        <w:rPr>
          <w:rFonts w:ascii="Verdana" w:eastAsia="Times New Roman" w:hAnsi="Verdana" w:cs="Times New Roman"/>
          <w:color w:val="FFFFFF"/>
          <w:sz w:val="16"/>
          <w:szCs w:val="16"/>
        </w:rPr>
      </w:pPr>
      <w:r w:rsidRPr="00095C0F">
        <w:rPr>
          <w:rFonts w:ascii="Verdana" w:eastAsia="Times New Roman" w:hAnsi="Verdana" w:cs="Times New Roman"/>
          <w:color w:val="FFFFFF"/>
          <w:sz w:val="16"/>
          <w:szCs w:val="16"/>
        </w:rPr>
        <w:fldChar w:fldCharType="begin"/>
      </w:r>
      <w:r w:rsidRPr="00095C0F">
        <w:rPr>
          <w:rFonts w:ascii="Verdana" w:eastAsia="Times New Roman" w:hAnsi="Verdana" w:cs="Times New Roman"/>
          <w:color w:val="FFFFFF"/>
          <w:sz w:val="16"/>
          <w:szCs w:val="16"/>
        </w:rPr>
        <w:instrText xml:space="preserve"> HYPERLINK "http://www.softwaretestinghelp.com/" \o "Software Testing Help" </w:instrText>
      </w:r>
      <w:r w:rsidRPr="00095C0F">
        <w:rPr>
          <w:rFonts w:ascii="Verdana" w:eastAsia="Times New Roman" w:hAnsi="Verdana" w:cs="Times New Roman"/>
          <w:color w:val="FFFFFF"/>
          <w:sz w:val="16"/>
          <w:szCs w:val="16"/>
        </w:rPr>
        <w:fldChar w:fldCharType="separate"/>
      </w:r>
      <w:r w:rsidRPr="00095C0F">
        <w:rPr>
          <w:rFonts w:ascii="Trebuchet MS" w:eastAsia="Times New Roman" w:hAnsi="Trebuchet MS" w:cs="Times New Roman"/>
          <w:color w:val="FFFFFF"/>
          <w:sz w:val="80"/>
          <w:u w:val="single"/>
        </w:rPr>
        <w:t>Software Testing Help</w:t>
      </w:r>
      <w:r w:rsidRPr="00095C0F">
        <w:rPr>
          <w:rFonts w:ascii="Verdana" w:eastAsia="Times New Roman" w:hAnsi="Verdana" w:cs="Times New Roman"/>
          <w:color w:val="FFFFFF"/>
          <w:sz w:val="16"/>
          <w:szCs w:val="16"/>
        </w:rPr>
        <w:fldChar w:fldCharType="end"/>
      </w:r>
    </w:p>
    <w:p w:rsidR="00095C0F" w:rsidRPr="00095C0F" w:rsidRDefault="00095C0F" w:rsidP="00095C0F">
      <w:pPr>
        <w:pBdr>
          <w:bottom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Top of Form</w:t>
      </w:r>
    </w:p>
    <w:p w:rsidR="00095C0F" w:rsidRPr="00095C0F" w:rsidRDefault="00095C0F" w:rsidP="00095C0F">
      <w:pPr>
        <w:shd w:val="clear" w:color="auto" w:fill="000000"/>
        <w:spacing w:after="0" w:line="240" w:lineRule="auto"/>
        <w:rPr>
          <w:rFonts w:ascii="Verdana" w:eastAsia="Times New Roman" w:hAnsi="Verdana" w:cs="Times New Roman"/>
          <w:color w:val="FFFFFF"/>
          <w:sz w:val="16"/>
          <w:szCs w:val="16"/>
        </w:rPr>
      </w:pPr>
      <w:r w:rsidRPr="00095C0F">
        <w:rPr>
          <w:rFonts w:ascii="Verdana" w:eastAsia="Times New Roman" w:hAnsi="Verdana" w:cs="Times New Roman"/>
          <w:color w:val="FFFFFF"/>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23.8pt;height:17.8pt" o:ole="">
            <v:imagedata r:id="rId5" o:title=""/>
          </v:shape>
          <w:control r:id="rId6" w:name="DefaultOcxName" w:shapeid="_x0000_i1094"/>
        </w:object>
      </w:r>
      <w:r w:rsidRPr="00095C0F">
        <w:rPr>
          <w:rFonts w:ascii="Verdana" w:eastAsia="Times New Roman" w:hAnsi="Verdana" w:cs="Times New Roman"/>
          <w:color w:val="FFFFFF"/>
          <w:sz w:val="16"/>
        </w:rPr>
        <w:t> </w:t>
      </w:r>
      <w:r w:rsidRPr="00095C0F">
        <w:rPr>
          <w:rFonts w:ascii="Verdana" w:eastAsia="Times New Roman" w:hAnsi="Verdana" w:cs="Times New Roman"/>
          <w:color w:val="FFFFFF"/>
          <w:sz w:val="16"/>
          <w:szCs w:val="16"/>
        </w:rPr>
        <w:object w:dxaOrig="225" w:dyaOrig="225">
          <v:shape id="_x0000_i1093" type="#_x0000_t75" style="width:38.85pt;height:22.65pt" o:ole="">
            <v:imagedata r:id="rId7" o:title=""/>
          </v:shape>
          <w:control r:id="rId8" w:name="DefaultOcxName1" w:shapeid="_x0000_i1093"/>
        </w:object>
      </w:r>
    </w:p>
    <w:p w:rsidR="00095C0F" w:rsidRPr="00095C0F" w:rsidRDefault="00095C0F" w:rsidP="00095C0F">
      <w:pPr>
        <w:pBdr>
          <w:top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Bottom of Form</w:t>
      </w:r>
    </w:p>
    <w:p w:rsidR="00095C0F" w:rsidRPr="00095C0F" w:rsidRDefault="00095C0F" w:rsidP="00095C0F">
      <w:pPr>
        <w:spacing w:after="0" w:line="400" w:lineRule="atLeast"/>
        <w:rPr>
          <w:rFonts w:ascii="Verdana" w:eastAsia="Times New Roman" w:hAnsi="Verdana" w:cs="Times New Roman"/>
          <w:color w:val="222222"/>
          <w:sz w:val="19"/>
          <w:szCs w:val="19"/>
        </w:rPr>
      </w:pPr>
      <w:r w:rsidRPr="00095C0F">
        <w:rPr>
          <w:rFonts w:ascii="Arial" w:eastAsia="Times New Roman" w:hAnsi="Arial" w:cs="Arial"/>
          <w:color w:val="222222"/>
          <w:sz w:val="19"/>
          <w:szCs w:val="19"/>
        </w:rPr>
        <w:t>←</w:t>
      </w:r>
      <w:r w:rsidRPr="00095C0F">
        <w:rPr>
          <w:rFonts w:ascii="Verdana" w:eastAsia="Times New Roman" w:hAnsi="Verdana" w:cs="Times New Roman"/>
          <w:color w:val="222222"/>
          <w:sz w:val="19"/>
        </w:rPr>
        <w:t> </w:t>
      </w:r>
      <w:hyperlink r:id="rId9" w:history="1">
        <w:r w:rsidRPr="00095C0F">
          <w:rPr>
            <w:rFonts w:ascii="Verdana" w:eastAsia="Times New Roman" w:hAnsi="Verdana" w:cs="Times New Roman"/>
            <w:color w:val="777777"/>
            <w:sz w:val="19"/>
            <w:u w:val="single"/>
          </w:rPr>
          <w:t>Why Software Testing Needs Revolution? (</w:t>
        </w:r>
        <w:proofErr w:type="gramStart"/>
        <w:r w:rsidRPr="00095C0F">
          <w:rPr>
            <w:rFonts w:ascii="Verdana" w:eastAsia="Times New Roman" w:hAnsi="Verdana" w:cs="Times New Roman"/>
            <w:color w:val="777777"/>
            <w:sz w:val="19"/>
            <w:u w:val="single"/>
          </w:rPr>
          <w:t>and</w:t>
        </w:r>
        <w:proofErr w:type="gramEnd"/>
        <w:r w:rsidRPr="00095C0F">
          <w:rPr>
            <w:rFonts w:ascii="Verdana" w:eastAsia="Times New Roman" w:hAnsi="Verdana" w:cs="Times New Roman"/>
            <w:color w:val="777777"/>
            <w:sz w:val="19"/>
            <w:u w:val="single"/>
          </w:rPr>
          <w:t xml:space="preserve"> Here is How)</w:t>
        </w:r>
      </w:hyperlink>
    </w:p>
    <w:p w:rsidR="00095C0F" w:rsidRPr="00095C0F" w:rsidRDefault="00095C0F" w:rsidP="00095C0F">
      <w:pPr>
        <w:spacing w:line="400" w:lineRule="atLeast"/>
        <w:jc w:val="right"/>
        <w:rPr>
          <w:rFonts w:ascii="Verdana" w:eastAsia="Times New Roman" w:hAnsi="Verdana" w:cs="Times New Roman"/>
          <w:color w:val="222222"/>
          <w:sz w:val="19"/>
          <w:szCs w:val="19"/>
        </w:rPr>
      </w:pPr>
      <w:hyperlink r:id="rId10" w:history="1">
        <w:r w:rsidRPr="00095C0F">
          <w:rPr>
            <w:rFonts w:ascii="Verdana" w:eastAsia="Times New Roman" w:hAnsi="Verdana" w:cs="Times New Roman"/>
            <w:color w:val="777777"/>
            <w:sz w:val="19"/>
            <w:u w:val="single"/>
          </w:rPr>
          <w:t>The Best Questions Testers Should Ask an Interviewer</w:t>
        </w:r>
      </w:hyperlink>
      <w:r w:rsidRPr="00095C0F">
        <w:rPr>
          <w:rFonts w:ascii="Verdana" w:eastAsia="Times New Roman" w:hAnsi="Verdana" w:cs="Times New Roman"/>
          <w:color w:val="222222"/>
          <w:sz w:val="19"/>
        </w:rPr>
        <w:t> </w:t>
      </w:r>
      <w:r w:rsidRPr="00095C0F">
        <w:rPr>
          <w:rFonts w:ascii="Arial" w:eastAsia="Times New Roman" w:hAnsi="Arial" w:cs="Arial"/>
          <w:color w:val="222222"/>
          <w:sz w:val="19"/>
          <w:szCs w:val="19"/>
        </w:rPr>
        <w:t>→</w:t>
      </w:r>
    </w:p>
    <w:p w:rsidR="00095C0F" w:rsidRPr="00095C0F" w:rsidRDefault="00095C0F" w:rsidP="00095C0F">
      <w:pPr>
        <w:spacing w:after="0" w:line="343" w:lineRule="atLeast"/>
        <w:outlineLvl w:val="0"/>
        <w:rPr>
          <w:rFonts w:ascii="Helvetica" w:eastAsia="Times New Roman" w:hAnsi="Helvetica" w:cs="Helvetica"/>
          <w:b/>
          <w:bCs/>
          <w:color w:val="A90000"/>
          <w:spacing w:val="-16"/>
          <w:kern w:val="36"/>
          <w:sz w:val="45"/>
          <w:szCs w:val="45"/>
        </w:rPr>
      </w:pPr>
      <w:r w:rsidRPr="00095C0F">
        <w:rPr>
          <w:rFonts w:ascii="Helvetica" w:eastAsia="Times New Roman" w:hAnsi="Helvetica" w:cs="Helvetica"/>
          <w:b/>
          <w:bCs/>
          <w:color w:val="A90000"/>
          <w:spacing w:val="-16"/>
          <w:kern w:val="36"/>
          <w:sz w:val="45"/>
          <w:szCs w:val="45"/>
        </w:rPr>
        <w:t>5 Best Automation Tools for Testing Android Applications</w:t>
      </w:r>
    </w:p>
    <w:p w:rsidR="00095C0F" w:rsidRPr="00095C0F" w:rsidRDefault="00095C0F" w:rsidP="00095C0F">
      <w:pPr>
        <w:pBdr>
          <w:bottom w:val="double" w:sz="6" w:space="0" w:color="CCCCCC"/>
        </w:pBdr>
        <w:spacing w:after="0" w:line="371" w:lineRule="atLeast"/>
        <w:rPr>
          <w:rFonts w:ascii="Verdana" w:eastAsia="Times New Roman" w:hAnsi="Verdana" w:cs="Times New Roman"/>
          <w:color w:val="AAAAAA"/>
          <w:sz w:val="18"/>
          <w:szCs w:val="18"/>
        </w:rPr>
      </w:pPr>
      <w:r w:rsidRPr="00095C0F">
        <w:rPr>
          <w:rFonts w:ascii="Verdana" w:eastAsia="Times New Roman" w:hAnsi="Verdana" w:cs="Times New Roman"/>
          <w:color w:val="AAAAAA"/>
          <w:sz w:val="18"/>
          <w:szCs w:val="18"/>
        </w:rPr>
        <w:t>Posted In |</w:t>
      </w:r>
      <w:r w:rsidRPr="00095C0F">
        <w:rPr>
          <w:rFonts w:ascii="Verdana" w:eastAsia="Times New Roman" w:hAnsi="Verdana" w:cs="Times New Roman"/>
          <w:color w:val="AAAAAA"/>
          <w:sz w:val="18"/>
        </w:rPr>
        <w:t> </w:t>
      </w:r>
      <w:hyperlink r:id="rId11" w:history="1">
        <w:r w:rsidRPr="00095C0F">
          <w:rPr>
            <w:rFonts w:ascii="Verdana" w:eastAsia="Times New Roman" w:hAnsi="Verdana" w:cs="Times New Roman"/>
            <w:color w:val="000000"/>
            <w:sz w:val="18"/>
            <w:u w:val="single"/>
          </w:rPr>
          <w:t>Automation Testing</w:t>
        </w:r>
      </w:hyperlink>
      <w:r w:rsidRPr="00095C0F">
        <w:rPr>
          <w:rFonts w:ascii="Verdana" w:eastAsia="Times New Roman" w:hAnsi="Verdana" w:cs="Times New Roman"/>
          <w:color w:val="AAAAAA"/>
          <w:sz w:val="18"/>
          <w:szCs w:val="18"/>
        </w:rPr>
        <w:t>,</w:t>
      </w:r>
      <w:r w:rsidRPr="00095C0F">
        <w:rPr>
          <w:rFonts w:ascii="Verdana" w:eastAsia="Times New Roman" w:hAnsi="Verdana" w:cs="Times New Roman"/>
          <w:color w:val="AAAAAA"/>
          <w:sz w:val="18"/>
        </w:rPr>
        <w:t> </w:t>
      </w:r>
      <w:hyperlink r:id="rId12" w:history="1">
        <w:r w:rsidRPr="00095C0F">
          <w:rPr>
            <w:rFonts w:ascii="Verdana" w:eastAsia="Times New Roman" w:hAnsi="Verdana" w:cs="Times New Roman"/>
            <w:color w:val="000000"/>
            <w:sz w:val="18"/>
            <w:u w:val="single"/>
          </w:rPr>
          <w:t>Mobile Testing</w:t>
        </w:r>
      </w:hyperlink>
      <w:r w:rsidRPr="00095C0F">
        <w:rPr>
          <w:rFonts w:ascii="Verdana" w:eastAsia="Times New Roman" w:hAnsi="Verdana" w:cs="Times New Roman"/>
          <w:color w:val="AAAAAA"/>
          <w:sz w:val="18"/>
          <w:szCs w:val="18"/>
        </w:rPr>
        <w:t>,</w:t>
      </w:r>
      <w:r w:rsidRPr="00095C0F">
        <w:rPr>
          <w:rFonts w:ascii="Verdana" w:eastAsia="Times New Roman" w:hAnsi="Verdana" w:cs="Times New Roman"/>
          <w:color w:val="AAAAAA"/>
          <w:sz w:val="18"/>
        </w:rPr>
        <w:t> </w:t>
      </w:r>
      <w:hyperlink r:id="rId13" w:history="1">
        <w:r w:rsidRPr="00095C0F">
          <w:rPr>
            <w:rFonts w:ascii="Verdana" w:eastAsia="Times New Roman" w:hAnsi="Verdana" w:cs="Times New Roman"/>
            <w:color w:val="000000"/>
            <w:sz w:val="18"/>
            <w:u w:val="single"/>
          </w:rPr>
          <w:t>Software Testing Tools</w:t>
        </w:r>
      </w:hyperlink>
      <w:r w:rsidRPr="00095C0F">
        <w:rPr>
          <w:rFonts w:ascii="Verdana" w:eastAsia="Times New Roman" w:hAnsi="Verdana" w:cs="Times New Roman"/>
          <w:color w:val="AAAAAA"/>
          <w:sz w:val="18"/>
        </w:rPr>
        <w:t> </w:t>
      </w:r>
      <w:r w:rsidRPr="00095C0F">
        <w:rPr>
          <w:rFonts w:ascii="Verdana" w:eastAsia="Times New Roman" w:hAnsi="Verdana" w:cs="Times New Roman"/>
          <w:color w:val="AAAAAA"/>
          <w:sz w:val="18"/>
          <w:szCs w:val="18"/>
        </w:rPr>
        <w:t>| Last Updated: "June 26, 2015"</w:t>
      </w:r>
    </w:p>
    <w:p w:rsidR="00095C0F" w:rsidRPr="00095C0F" w:rsidRDefault="00095C0F" w:rsidP="00095C0F">
      <w:pPr>
        <w:spacing w:after="369" w:line="369" w:lineRule="atLeast"/>
        <w:rPr>
          <w:ins w:id="0" w:author="Unknown"/>
          <w:rFonts w:ascii="Verdana" w:eastAsia="Times New Roman" w:hAnsi="Verdana" w:cs="Times New Roman"/>
          <w:color w:val="222222"/>
          <w:sz w:val="21"/>
          <w:szCs w:val="21"/>
        </w:rPr>
      </w:pPr>
      <w:ins w:id="1" w:author="Unknown">
        <w:r w:rsidRPr="00095C0F">
          <w:rPr>
            <w:rFonts w:ascii="Verdana" w:eastAsia="Times New Roman" w:hAnsi="Verdana" w:cs="Times New Roman"/>
            <w:color w:val="222222"/>
            <w:sz w:val="21"/>
            <w:szCs w:val="21"/>
          </w:rPr>
          <w:t>Nowadays automated tests are used during almost every testing process. This is not surprising, as properly organized automated testing greatly reduces time needed for a testing process, excludes errors and omissions in tests execution caused by a human factor.</w:t>
        </w:r>
      </w:ins>
    </w:p>
    <w:p w:rsidR="00095C0F" w:rsidRPr="00095C0F" w:rsidRDefault="00095C0F" w:rsidP="00095C0F">
      <w:pPr>
        <w:spacing w:after="0" w:line="369" w:lineRule="atLeast"/>
        <w:rPr>
          <w:ins w:id="2" w:author="Unknown"/>
          <w:rFonts w:ascii="Verdana" w:eastAsia="Times New Roman" w:hAnsi="Verdana" w:cs="Times New Roman"/>
          <w:color w:val="222222"/>
          <w:sz w:val="21"/>
          <w:szCs w:val="21"/>
        </w:rPr>
      </w:pPr>
      <w:ins w:id="3" w:author="Unknown">
        <w:r w:rsidRPr="00095C0F">
          <w:rPr>
            <w:rFonts w:ascii="Verdana" w:eastAsia="Times New Roman" w:hAnsi="Verdana" w:cs="Times New Roman"/>
            <w:color w:val="222222"/>
            <w:sz w:val="21"/>
            <w:szCs w:val="21"/>
          </w:rPr>
          <w:t>There is a wide choice of</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"http://www.softwaretestinghelp.com/category/software-testing-tools/" \o "Automation testing tools"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tools for automation</w:t>
        </w:r>
        <w:r w:rsidRPr="00095C0F">
          <w:rPr>
            <w:rFonts w:ascii="Verdana" w:eastAsia="Times New Roman" w:hAnsi="Verdana" w:cs="Times New Roman"/>
            <w:color w:val="222222"/>
            <w:sz w:val="21"/>
            <w:szCs w:val="21"/>
          </w:rPr>
          <w:fldChar w:fldCharType="end"/>
        </w:r>
        <w:r w:rsidRPr="00095C0F">
          <w:rPr>
            <w:rFonts w:ascii="Verdana" w:eastAsia="Times New Roman" w:hAnsi="Verdana" w:cs="Times New Roman"/>
            <w:color w:val="222222"/>
            <w:sz w:val="21"/>
            <w:szCs w:val="21"/>
          </w:rPr>
          <w:t>. Some of them are free, some are rather expensive. Some automation tools were created years ago; some have just appeared on the market. Each tool is unique and possesses certain characteristics.</w:t>
        </w:r>
      </w:ins>
    </w:p>
    <w:p w:rsidR="00095C0F" w:rsidRPr="00095C0F" w:rsidRDefault="00095C0F" w:rsidP="00095C0F">
      <w:pPr>
        <w:spacing w:after="0" w:line="369" w:lineRule="atLeast"/>
        <w:rPr>
          <w:ins w:id="4" w:author="Unknown"/>
          <w:rFonts w:ascii="Verdana" w:eastAsia="Times New Roman" w:hAnsi="Verdana" w:cs="Times New Roman"/>
          <w:color w:val="222222"/>
          <w:sz w:val="21"/>
          <w:szCs w:val="21"/>
        </w:rPr>
      </w:pPr>
      <w:ins w:id="5" w:author="Unknown">
        <w:r w:rsidRPr="00095C0F">
          <w:rPr>
            <w:rFonts w:ascii="Verdana" w:eastAsia="Times New Roman" w:hAnsi="Verdana" w:cs="Times New Roman"/>
            <w:color w:val="222222"/>
            <w:sz w:val="21"/>
            <w:szCs w:val="21"/>
          </w:rPr>
          <w:t>Wide choice of available automation tools makes it difficult to select the most suitable ones for a project. The problem is that hardly any of the existing tools fully corresponds to project requirements.</w:t>
        </w:r>
      </w:ins>
    </w:p>
    <w:p w:rsidR="00095C0F" w:rsidRPr="00095C0F" w:rsidRDefault="00095C0F" w:rsidP="00095C0F">
      <w:pPr>
        <w:spacing w:after="0" w:line="369" w:lineRule="atLeast"/>
        <w:rPr>
          <w:ins w:id="6"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lastRenderedPageBreak/>
        <w:drawing>
          <wp:inline distT="0" distB="0" distL="0" distR="0">
            <wp:extent cx="4623435" cy="3154045"/>
            <wp:effectExtent l="19050" t="0" r="5715" b="0"/>
            <wp:docPr id="1" name="Picture 1" descr="Top Android Testing Tool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Android Testing Tools">
                      <a:hlinkClick r:id="rId14"/>
                    </pic:cNvPr>
                    <pic:cNvPicPr>
                      <a:picLocks noChangeAspect="1" noChangeArrowheads="1"/>
                    </pic:cNvPicPr>
                  </pic:nvPicPr>
                  <pic:blipFill>
                    <a:blip r:embed="rId15"/>
                    <a:srcRect/>
                    <a:stretch>
                      <a:fillRect/>
                    </a:stretch>
                  </pic:blipFill>
                  <pic:spPr bwMode="auto">
                    <a:xfrm>
                      <a:off x="0" y="0"/>
                      <a:ext cx="4623435" cy="3154045"/>
                    </a:xfrm>
                    <a:prstGeom prst="rect">
                      <a:avLst/>
                    </a:prstGeom>
                    <a:noFill/>
                    <a:ln w="9525">
                      <a:noFill/>
                      <a:miter lim="800000"/>
                      <a:headEnd/>
                      <a:tailEnd/>
                    </a:ln>
                  </pic:spPr>
                </pic:pic>
              </a:graphicData>
            </a:graphic>
          </wp:inline>
        </w:drawing>
      </w:r>
    </w:p>
    <w:p w:rsidR="00095C0F" w:rsidRPr="00095C0F" w:rsidRDefault="00095C0F" w:rsidP="00095C0F">
      <w:pPr>
        <w:spacing w:before="400" w:after="133" w:line="267" w:lineRule="atLeast"/>
        <w:outlineLvl w:val="2"/>
        <w:rPr>
          <w:ins w:id="7" w:author="Unknown"/>
          <w:rFonts w:ascii="Helvetica" w:eastAsia="Times New Roman" w:hAnsi="Helvetica" w:cs="Helvetica"/>
          <w:b/>
          <w:bCs/>
          <w:color w:val="000000"/>
          <w:sz w:val="29"/>
          <w:szCs w:val="29"/>
        </w:rPr>
      </w:pPr>
      <w:ins w:id="8" w:author="Unknown">
        <w:r w:rsidRPr="00095C0F">
          <w:rPr>
            <w:rFonts w:ascii="Helvetica" w:eastAsia="Times New Roman" w:hAnsi="Helvetica" w:cs="Helvetica"/>
            <w:b/>
            <w:bCs/>
            <w:color w:val="000000"/>
            <w:sz w:val="29"/>
            <w:szCs w:val="29"/>
          </w:rPr>
          <w:t>In Order to Make Automated Tests Effective and Profitable One Should:</w:t>
        </w:r>
      </w:ins>
    </w:p>
    <w:p w:rsidR="00095C0F" w:rsidRPr="00095C0F" w:rsidRDefault="00095C0F" w:rsidP="00095C0F">
      <w:pPr>
        <w:numPr>
          <w:ilvl w:val="0"/>
          <w:numId w:val="2"/>
        </w:numPr>
        <w:spacing w:after="0" w:line="369" w:lineRule="atLeast"/>
        <w:rPr>
          <w:ins w:id="9" w:author="Unknown"/>
          <w:rFonts w:ascii="Verdana" w:eastAsia="Times New Roman" w:hAnsi="Verdana" w:cs="Times New Roman"/>
          <w:color w:val="222222"/>
          <w:sz w:val="21"/>
          <w:szCs w:val="21"/>
        </w:rPr>
      </w:pPr>
      <w:ins w:id="10" w:author="Unknown">
        <w:r w:rsidRPr="00095C0F">
          <w:rPr>
            <w:rFonts w:ascii="Verdana" w:eastAsia="Times New Roman" w:hAnsi="Verdana" w:cs="Times New Roman"/>
            <w:color w:val="222222"/>
            <w:sz w:val="21"/>
            <w:szCs w:val="21"/>
          </w:rPr>
          <w:t>Research the software product under test and the project;</w:t>
        </w:r>
      </w:ins>
    </w:p>
    <w:p w:rsidR="00095C0F" w:rsidRPr="00095C0F" w:rsidRDefault="00095C0F" w:rsidP="00095C0F">
      <w:pPr>
        <w:numPr>
          <w:ilvl w:val="0"/>
          <w:numId w:val="2"/>
        </w:numPr>
        <w:spacing w:after="0" w:line="369" w:lineRule="atLeast"/>
        <w:rPr>
          <w:ins w:id="11" w:author="Unknown"/>
          <w:rFonts w:ascii="Verdana" w:eastAsia="Times New Roman" w:hAnsi="Verdana" w:cs="Times New Roman"/>
          <w:color w:val="222222"/>
          <w:sz w:val="21"/>
          <w:szCs w:val="21"/>
        </w:rPr>
      </w:pPr>
      <w:ins w:id="12" w:author="Unknown">
        <w:r w:rsidRPr="00095C0F">
          <w:rPr>
            <w:rFonts w:ascii="Verdana" w:eastAsia="Times New Roman" w:hAnsi="Verdana" w:cs="Times New Roman"/>
            <w:color w:val="222222"/>
            <w:sz w:val="21"/>
            <w:szCs w:val="21"/>
          </w:rPr>
          <w:t>Clearly determine what tests are to be automated;</w:t>
        </w:r>
      </w:ins>
    </w:p>
    <w:p w:rsidR="00095C0F" w:rsidRPr="00095C0F" w:rsidRDefault="00095C0F" w:rsidP="00095C0F">
      <w:pPr>
        <w:numPr>
          <w:ilvl w:val="0"/>
          <w:numId w:val="2"/>
        </w:numPr>
        <w:spacing w:after="0" w:line="369" w:lineRule="atLeast"/>
        <w:rPr>
          <w:ins w:id="13" w:author="Unknown"/>
          <w:rFonts w:ascii="Verdana" w:eastAsia="Times New Roman" w:hAnsi="Verdana" w:cs="Times New Roman"/>
          <w:color w:val="222222"/>
          <w:sz w:val="21"/>
          <w:szCs w:val="21"/>
        </w:rPr>
      </w:pPr>
      <w:ins w:id="14" w:author="Unknown">
        <w:r w:rsidRPr="00095C0F">
          <w:rPr>
            <w:rFonts w:ascii="Verdana" w:eastAsia="Times New Roman" w:hAnsi="Verdana" w:cs="Times New Roman"/>
            <w:color w:val="222222"/>
            <w:sz w:val="21"/>
            <w:szCs w:val="21"/>
          </w:rPr>
          <w:t>Formulate requirements to the automated tests and the tools for automation;</w:t>
        </w:r>
      </w:ins>
    </w:p>
    <w:p w:rsidR="00095C0F" w:rsidRPr="00095C0F" w:rsidRDefault="00095C0F" w:rsidP="00095C0F">
      <w:pPr>
        <w:numPr>
          <w:ilvl w:val="0"/>
          <w:numId w:val="2"/>
        </w:numPr>
        <w:spacing w:after="0" w:line="369" w:lineRule="atLeast"/>
        <w:rPr>
          <w:ins w:id="15" w:author="Unknown"/>
          <w:rFonts w:ascii="Verdana" w:eastAsia="Times New Roman" w:hAnsi="Verdana" w:cs="Times New Roman"/>
          <w:color w:val="222222"/>
          <w:sz w:val="21"/>
          <w:szCs w:val="21"/>
        </w:rPr>
      </w:pPr>
      <w:ins w:id="16" w:author="Unknown">
        <w:r w:rsidRPr="00095C0F">
          <w:rPr>
            <w:rFonts w:ascii="Verdana" w:eastAsia="Times New Roman" w:hAnsi="Verdana" w:cs="Times New Roman"/>
            <w:color w:val="222222"/>
            <w:sz w:val="21"/>
            <w:szCs w:val="21"/>
          </w:rPr>
          <w:t>Study at least several available and more or less suitable tools for automation;</w:t>
        </w:r>
      </w:ins>
    </w:p>
    <w:p w:rsidR="00095C0F" w:rsidRPr="00095C0F" w:rsidRDefault="00095C0F" w:rsidP="00095C0F">
      <w:pPr>
        <w:numPr>
          <w:ilvl w:val="0"/>
          <w:numId w:val="2"/>
        </w:numPr>
        <w:spacing w:after="0" w:line="369" w:lineRule="atLeast"/>
        <w:rPr>
          <w:ins w:id="17" w:author="Unknown"/>
          <w:rFonts w:ascii="Verdana" w:eastAsia="Times New Roman" w:hAnsi="Verdana" w:cs="Times New Roman"/>
          <w:color w:val="222222"/>
          <w:sz w:val="21"/>
          <w:szCs w:val="21"/>
        </w:rPr>
      </w:pPr>
      <w:ins w:id="18" w:author="Unknown">
        <w:r w:rsidRPr="00095C0F">
          <w:rPr>
            <w:rFonts w:ascii="Verdana" w:eastAsia="Times New Roman" w:hAnsi="Verdana" w:cs="Times New Roman"/>
            <w:color w:val="222222"/>
            <w:sz w:val="21"/>
            <w:szCs w:val="21"/>
          </w:rPr>
          <w:t>Select the most suitable one or more tools basing on the researches;</w:t>
        </w:r>
      </w:ins>
    </w:p>
    <w:p w:rsidR="00095C0F" w:rsidRPr="00095C0F" w:rsidRDefault="00095C0F" w:rsidP="00095C0F">
      <w:pPr>
        <w:numPr>
          <w:ilvl w:val="0"/>
          <w:numId w:val="2"/>
        </w:numPr>
        <w:spacing w:after="0" w:line="369" w:lineRule="atLeast"/>
        <w:rPr>
          <w:ins w:id="19" w:author="Unknown"/>
          <w:rFonts w:ascii="Verdana" w:eastAsia="Times New Roman" w:hAnsi="Verdana" w:cs="Times New Roman"/>
          <w:color w:val="222222"/>
          <w:sz w:val="21"/>
          <w:szCs w:val="21"/>
        </w:rPr>
      </w:pPr>
      <w:ins w:id="20" w:author="Unknown">
        <w:r w:rsidRPr="00095C0F">
          <w:rPr>
            <w:rFonts w:ascii="Verdana" w:eastAsia="Times New Roman" w:hAnsi="Verdana" w:cs="Times New Roman"/>
            <w:color w:val="222222"/>
            <w:sz w:val="21"/>
            <w:szCs w:val="21"/>
          </w:rPr>
          <w:t>Discuss the chosen automation tools with other project parties, explain the choice, and get their approval;</w:t>
        </w:r>
      </w:ins>
    </w:p>
    <w:p w:rsidR="00095C0F" w:rsidRPr="00095C0F" w:rsidRDefault="00095C0F" w:rsidP="00095C0F">
      <w:pPr>
        <w:numPr>
          <w:ilvl w:val="0"/>
          <w:numId w:val="2"/>
        </w:numPr>
        <w:spacing w:after="0" w:line="369" w:lineRule="atLeast"/>
        <w:rPr>
          <w:ins w:id="21" w:author="Unknown"/>
          <w:rFonts w:ascii="Verdana" w:eastAsia="Times New Roman" w:hAnsi="Verdana" w:cs="Times New Roman"/>
          <w:color w:val="222222"/>
          <w:sz w:val="21"/>
          <w:szCs w:val="21"/>
        </w:rPr>
      </w:pPr>
      <w:ins w:id="22" w:author="Unknown">
        <w:r w:rsidRPr="00095C0F">
          <w:rPr>
            <w:rFonts w:ascii="Verdana" w:eastAsia="Times New Roman" w:hAnsi="Verdana" w:cs="Times New Roman"/>
            <w:color w:val="222222"/>
            <w:sz w:val="21"/>
            <w:szCs w:val="21"/>
          </w:rPr>
          <w:t>Proceed to tests automation.</w:t>
        </w:r>
      </w:ins>
    </w:p>
    <w:p w:rsidR="00095C0F" w:rsidRPr="00095C0F" w:rsidRDefault="00095C0F" w:rsidP="00095C0F">
      <w:pPr>
        <w:spacing w:after="369" w:line="369" w:lineRule="atLeast"/>
        <w:rPr>
          <w:ins w:id="23" w:author="Unknown"/>
          <w:rFonts w:ascii="Verdana" w:eastAsia="Times New Roman" w:hAnsi="Verdana" w:cs="Times New Roman"/>
          <w:color w:val="222222"/>
          <w:sz w:val="21"/>
          <w:szCs w:val="21"/>
        </w:rPr>
      </w:pPr>
      <w:ins w:id="24" w:author="Unknown">
        <w:r w:rsidRPr="00095C0F">
          <w:rPr>
            <w:rFonts w:ascii="Verdana" w:eastAsia="Times New Roman" w:hAnsi="Verdana" w:cs="Times New Roman"/>
            <w:color w:val="222222"/>
            <w:sz w:val="21"/>
            <w:szCs w:val="21"/>
          </w:rPr>
          <w:t>Such approach and sequence of steps would be approved by most of quality assurance experts.</w:t>
        </w:r>
      </w:ins>
    </w:p>
    <w:p w:rsidR="00095C0F" w:rsidRPr="00095C0F" w:rsidRDefault="00095C0F" w:rsidP="00095C0F">
      <w:pPr>
        <w:spacing w:after="369" w:line="369" w:lineRule="atLeast"/>
        <w:rPr>
          <w:ins w:id="25" w:author="Unknown"/>
          <w:rFonts w:ascii="Verdana" w:eastAsia="Times New Roman" w:hAnsi="Verdana" w:cs="Times New Roman"/>
          <w:color w:val="222222"/>
          <w:sz w:val="21"/>
          <w:szCs w:val="21"/>
        </w:rPr>
      </w:pPr>
      <w:ins w:id="26" w:author="Unknown">
        <w:r w:rsidRPr="00095C0F">
          <w:rPr>
            <w:rFonts w:ascii="Verdana" w:eastAsia="Times New Roman" w:hAnsi="Verdana" w:cs="Times New Roman"/>
            <w:color w:val="222222"/>
            <w:sz w:val="21"/>
            <w:szCs w:val="21"/>
          </w:rPr>
          <w:t>Many different kinds of computers have appeared recently, their appearance started rapid development of software products. The most amazing is evolution of mobile devices; they significantly differ from common personal computers by characteristics, ways and conditions of interaction with them.</w:t>
        </w:r>
      </w:ins>
    </w:p>
    <w:p w:rsidR="00095C0F" w:rsidRPr="00095C0F" w:rsidRDefault="00095C0F" w:rsidP="00095C0F">
      <w:pPr>
        <w:spacing w:after="369" w:line="369" w:lineRule="atLeast"/>
        <w:rPr>
          <w:ins w:id="27" w:author="Unknown"/>
          <w:rFonts w:ascii="Verdana" w:eastAsia="Times New Roman" w:hAnsi="Verdana" w:cs="Times New Roman"/>
          <w:color w:val="222222"/>
          <w:sz w:val="21"/>
          <w:szCs w:val="21"/>
        </w:rPr>
      </w:pPr>
      <w:ins w:id="28" w:author="Unknown">
        <w:r w:rsidRPr="00095C0F">
          <w:rPr>
            <w:rFonts w:ascii="Verdana" w:eastAsia="Times New Roman" w:hAnsi="Verdana" w:cs="Times New Roman"/>
            <w:color w:val="222222"/>
            <w:sz w:val="21"/>
            <w:szCs w:val="21"/>
          </w:rPr>
          <w:t xml:space="preserve">Consequently, </w:t>
        </w:r>
        <w:proofErr w:type="spellStart"/>
        <w:r w:rsidRPr="00095C0F">
          <w:rPr>
            <w:rFonts w:ascii="Verdana" w:eastAsia="Times New Roman" w:hAnsi="Verdana" w:cs="Times New Roman"/>
            <w:color w:val="222222"/>
            <w:sz w:val="21"/>
            <w:szCs w:val="21"/>
          </w:rPr>
          <w:t>smartphones</w:t>
        </w:r>
        <w:proofErr w:type="spellEnd"/>
        <w:r w:rsidRPr="00095C0F">
          <w:rPr>
            <w:rFonts w:ascii="Verdana" w:eastAsia="Times New Roman" w:hAnsi="Verdana" w:cs="Times New Roman"/>
            <w:color w:val="222222"/>
            <w:sz w:val="21"/>
            <w:szCs w:val="21"/>
          </w:rPr>
          <w:t xml:space="preserve"> and tablets require special mobile applications that differ from desktop ones.</w:t>
        </w:r>
      </w:ins>
    </w:p>
    <w:p w:rsidR="00095C0F" w:rsidRPr="00095C0F" w:rsidRDefault="00095C0F" w:rsidP="00095C0F">
      <w:pPr>
        <w:spacing w:after="369" w:line="369" w:lineRule="atLeast"/>
        <w:rPr>
          <w:ins w:id="29" w:author="Unknown"/>
          <w:rFonts w:ascii="Verdana" w:eastAsia="Times New Roman" w:hAnsi="Verdana" w:cs="Times New Roman"/>
          <w:color w:val="222222"/>
          <w:sz w:val="21"/>
          <w:szCs w:val="21"/>
        </w:rPr>
      </w:pPr>
      <w:ins w:id="30" w:author="Unknown">
        <w:r w:rsidRPr="00095C0F">
          <w:rPr>
            <w:rFonts w:ascii="Verdana" w:eastAsia="Times New Roman" w:hAnsi="Verdana" w:cs="Times New Roman"/>
            <w:color w:val="222222"/>
            <w:sz w:val="21"/>
            <w:szCs w:val="21"/>
          </w:rPr>
          <w:lastRenderedPageBreak/>
          <w:t xml:space="preserve">Operating system of most of personal computers is Windows. Among popular mobile operating systems are Android, Apple </w:t>
        </w:r>
        <w:proofErr w:type="spellStart"/>
        <w:r w:rsidRPr="00095C0F">
          <w:rPr>
            <w:rFonts w:ascii="Verdana" w:eastAsia="Times New Roman" w:hAnsi="Verdana" w:cs="Times New Roman"/>
            <w:color w:val="222222"/>
            <w:sz w:val="21"/>
            <w:szCs w:val="21"/>
          </w:rPr>
          <w:t>iOS</w:t>
        </w:r>
        <w:proofErr w:type="spellEnd"/>
        <w:r w:rsidRPr="00095C0F">
          <w:rPr>
            <w:rFonts w:ascii="Verdana" w:eastAsia="Times New Roman" w:hAnsi="Verdana" w:cs="Times New Roman"/>
            <w:color w:val="222222"/>
            <w:sz w:val="21"/>
            <w:szCs w:val="21"/>
          </w:rPr>
          <w:t xml:space="preserve">, Blackberry OS, Windows Phone, </w:t>
        </w:r>
        <w:proofErr w:type="spellStart"/>
        <w:r w:rsidRPr="00095C0F">
          <w:rPr>
            <w:rFonts w:ascii="Verdana" w:eastAsia="Times New Roman" w:hAnsi="Verdana" w:cs="Times New Roman"/>
            <w:color w:val="222222"/>
            <w:sz w:val="21"/>
            <w:szCs w:val="21"/>
          </w:rPr>
          <w:t>Symbian</w:t>
        </w:r>
        <w:proofErr w:type="spellEnd"/>
        <w:r w:rsidRPr="00095C0F">
          <w:rPr>
            <w:rFonts w:ascii="Verdana" w:eastAsia="Times New Roman" w:hAnsi="Verdana" w:cs="Times New Roman"/>
            <w:color w:val="222222"/>
            <w:sz w:val="21"/>
            <w:szCs w:val="21"/>
          </w:rPr>
          <w:t xml:space="preserve"> and other.</w:t>
        </w:r>
      </w:ins>
    </w:p>
    <w:p w:rsidR="00095C0F" w:rsidRPr="00095C0F" w:rsidRDefault="00095C0F" w:rsidP="00095C0F">
      <w:pPr>
        <w:spacing w:after="0" w:line="369" w:lineRule="atLeast"/>
        <w:rPr>
          <w:ins w:id="31" w:author="Unknown"/>
          <w:rFonts w:ascii="Verdana" w:eastAsia="Times New Roman" w:hAnsi="Verdana" w:cs="Times New Roman"/>
          <w:color w:val="222222"/>
          <w:sz w:val="21"/>
          <w:szCs w:val="21"/>
        </w:rPr>
      </w:pPr>
      <w:ins w:id="32" w:author="Unknown">
        <w:r w:rsidRPr="00095C0F">
          <w:rPr>
            <w:rFonts w:ascii="Verdana" w:eastAsia="Times New Roman" w:hAnsi="Verdana" w:cs="Times New Roman"/>
            <w:b/>
            <w:bCs/>
            <w:color w:val="222222"/>
            <w:sz w:val="21"/>
            <w:u w:val="single"/>
          </w:rPr>
          <w:t>Also read</w:t>
        </w:r>
        <w:r w:rsidRPr="00095C0F">
          <w:rPr>
            <w:rFonts w:ascii="Verdana" w:eastAsia="Times New Roman" w:hAnsi="Verdana" w:cs="Times New Roman"/>
            <w:b/>
            <w:bCs/>
            <w:color w:val="222222"/>
            <w:sz w:val="21"/>
          </w:rPr>
          <w:t> =&gt; </w:t>
        </w:r>
        <w:r w:rsidRPr="00095C0F">
          <w:rPr>
            <w:rFonts w:ascii="Verdana" w:eastAsia="Times New Roman" w:hAnsi="Verdana" w:cs="Times New Roman"/>
            <w:b/>
            <w:bCs/>
            <w:color w:val="222222"/>
            <w:sz w:val="21"/>
          </w:rPr>
          <w:fldChar w:fldCharType="begin"/>
        </w:r>
        <w:r w:rsidRPr="00095C0F">
          <w:rPr>
            <w:rFonts w:ascii="Verdana" w:eastAsia="Times New Roman" w:hAnsi="Verdana" w:cs="Times New Roman"/>
            <w:b/>
            <w:bCs/>
            <w:color w:val="222222"/>
            <w:sz w:val="21"/>
          </w:rPr>
          <w:instrText xml:space="preserve"> HYPERLINK "http://www.softwaretestinghelp.com/beginners-guide-to-mobile-application-testing/" \o "Mobile application testing guide" </w:instrText>
        </w:r>
        <w:r w:rsidRPr="00095C0F">
          <w:rPr>
            <w:rFonts w:ascii="Verdana" w:eastAsia="Times New Roman" w:hAnsi="Verdana" w:cs="Times New Roman"/>
            <w:b/>
            <w:bCs/>
            <w:color w:val="222222"/>
            <w:sz w:val="21"/>
          </w:rPr>
          <w:fldChar w:fldCharType="separate"/>
        </w:r>
        <w:r w:rsidRPr="00095C0F">
          <w:rPr>
            <w:rFonts w:ascii="Verdana" w:eastAsia="Times New Roman" w:hAnsi="Verdana" w:cs="Times New Roman"/>
            <w:b/>
            <w:bCs/>
            <w:color w:val="777777"/>
            <w:sz w:val="21"/>
            <w:u w:val="single"/>
          </w:rPr>
          <w:t>Beginner’s Guide to Mobile Application Testing</w:t>
        </w:r>
        <w:r w:rsidRPr="00095C0F">
          <w:rPr>
            <w:rFonts w:ascii="Verdana" w:eastAsia="Times New Roman" w:hAnsi="Verdana" w:cs="Times New Roman"/>
            <w:b/>
            <w:bCs/>
            <w:color w:val="222222"/>
            <w:sz w:val="21"/>
          </w:rPr>
          <w:fldChar w:fldCharType="end"/>
        </w:r>
      </w:ins>
    </w:p>
    <w:p w:rsidR="00095C0F" w:rsidRPr="00095C0F" w:rsidRDefault="00095C0F" w:rsidP="00095C0F">
      <w:pPr>
        <w:spacing w:before="400" w:after="133" w:line="267" w:lineRule="atLeast"/>
        <w:outlineLvl w:val="2"/>
        <w:rPr>
          <w:ins w:id="33" w:author="Unknown"/>
          <w:rFonts w:ascii="Helvetica" w:eastAsia="Times New Roman" w:hAnsi="Helvetica" w:cs="Helvetica"/>
          <w:b/>
          <w:bCs/>
          <w:color w:val="000000"/>
          <w:sz w:val="29"/>
          <w:szCs w:val="29"/>
        </w:rPr>
      </w:pPr>
      <w:ins w:id="34" w:author="Unknown">
        <w:r w:rsidRPr="00095C0F">
          <w:rPr>
            <w:rFonts w:ascii="Helvetica" w:eastAsia="Times New Roman" w:hAnsi="Helvetica" w:cs="Helvetica"/>
            <w:b/>
            <w:bCs/>
            <w:color w:val="000000"/>
            <w:sz w:val="29"/>
            <w:szCs w:val="29"/>
          </w:rPr>
          <w:t>Top 5 Android Testing Tools:</w:t>
        </w:r>
      </w:ins>
    </w:p>
    <w:p w:rsidR="00095C0F" w:rsidRPr="00095C0F" w:rsidRDefault="00095C0F" w:rsidP="00095C0F">
      <w:pPr>
        <w:spacing w:after="0" w:line="369" w:lineRule="atLeast"/>
        <w:rPr>
          <w:ins w:id="35" w:author="Unknown"/>
          <w:rFonts w:ascii="Verdana" w:eastAsia="Times New Roman" w:hAnsi="Verdana" w:cs="Times New Roman"/>
          <w:color w:val="222222"/>
          <w:sz w:val="21"/>
          <w:szCs w:val="21"/>
        </w:rPr>
      </w:pPr>
      <w:ins w:id="36" w:author="Unknown">
        <w:r w:rsidRPr="00095C0F">
          <w:rPr>
            <w:rFonts w:ascii="Verdana" w:eastAsia="Times New Roman" w:hAnsi="Verdana" w:cs="Times New Roman"/>
            <w:i/>
            <w:iCs/>
            <w:color w:val="222222"/>
            <w:sz w:val="21"/>
          </w:rPr>
          <w:t>Let’s explore modern tools for automated testing of applications supported on one of the most widespread mobile operating system – Android.</w:t>
        </w:r>
      </w:ins>
    </w:p>
    <w:p w:rsidR="00095C0F" w:rsidRPr="00095C0F" w:rsidRDefault="00095C0F" w:rsidP="00095C0F">
      <w:pPr>
        <w:spacing w:after="0" w:line="267" w:lineRule="atLeast"/>
        <w:outlineLvl w:val="2"/>
        <w:rPr>
          <w:ins w:id="37" w:author="Unknown"/>
          <w:rFonts w:ascii="Helvetica" w:eastAsia="Times New Roman" w:hAnsi="Helvetica" w:cs="Helvetica"/>
          <w:b/>
          <w:bCs/>
          <w:color w:val="000000"/>
          <w:sz w:val="29"/>
          <w:szCs w:val="29"/>
        </w:rPr>
      </w:pPr>
      <w:proofErr w:type="gramStart"/>
      <w:ins w:id="38" w:author="Unknown">
        <w:r w:rsidRPr="00095C0F">
          <w:rPr>
            <w:rFonts w:ascii="Helvetica" w:eastAsia="Times New Roman" w:hAnsi="Helvetica" w:cs="Helvetica"/>
            <w:b/>
            <w:bCs/>
            <w:color w:val="000000"/>
            <w:sz w:val="29"/>
          </w:rPr>
          <w:t>#1.</w:t>
        </w:r>
        <w:proofErr w:type="gramEnd"/>
        <w:r w:rsidRPr="00095C0F">
          <w:rPr>
            <w:rFonts w:ascii="Helvetica" w:eastAsia="Times New Roman" w:hAnsi="Helvetica" w:cs="Helvetica"/>
            <w:b/>
            <w:bCs/>
            <w:color w:val="000000"/>
            <w:sz w:val="29"/>
          </w:rPr>
          <w:t> </w:t>
        </w:r>
        <w:proofErr w:type="spellStart"/>
        <w:r w:rsidRPr="00095C0F">
          <w:rPr>
            <w:rFonts w:ascii="Helvetica" w:eastAsia="Times New Roman" w:hAnsi="Helvetica" w:cs="Helvetica"/>
            <w:b/>
            <w:bCs/>
            <w:color w:val="000000"/>
            <w:sz w:val="29"/>
            <w:szCs w:val="29"/>
          </w:rPr>
          <w:fldChar w:fldCharType="begin"/>
        </w:r>
        <w:r w:rsidRPr="00095C0F">
          <w:rPr>
            <w:rFonts w:ascii="Helvetica" w:eastAsia="Times New Roman" w:hAnsi="Helvetica" w:cs="Helvetica"/>
            <w:b/>
            <w:bCs/>
            <w:color w:val="000000"/>
            <w:sz w:val="29"/>
            <w:szCs w:val="29"/>
          </w:rPr>
          <w:instrText xml:space="preserve"> HYPERLINK "http://www.softwaretestinghelp.com/robotium-tutorial-android-application-ui-testing-tool/" \o "Robotium Android UI Testing Tool" </w:instrText>
        </w:r>
        <w:r w:rsidRPr="00095C0F">
          <w:rPr>
            <w:rFonts w:ascii="Helvetica" w:eastAsia="Times New Roman" w:hAnsi="Helvetica" w:cs="Helvetica"/>
            <w:b/>
            <w:bCs/>
            <w:color w:val="000000"/>
            <w:sz w:val="29"/>
            <w:szCs w:val="29"/>
          </w:rPr>
          <w:fldChar w:fldCharType="separate"/>
        </w:r>
        <w:r w:rsidRPr="00095C0F">
          <w:rPr>
            <w:rFonts w:ascii="Helvetica" w:eastAsia="Times New Roman" w:hAnsi="Helvetica" w:cs="Helvetica"/>
            <w:b/>
            <w:bCs/>
            <w:color w:val="777777"/>
            <w:sz w:val="29"/>
          </w:rPr>
          <w:t>Robotium</w:t>
        </w:r>
        <w:proofErr w:type="spellEnd"/>
        <w:r w:rsidRPr="00095C0F">
          <w:rPr>
            <w:rFonts w:ascii="Helvetica" w:eastAsia="Times New Roman" w:hAnsi="Helvetica" w:cs="Helvetica"/>
            <w:b/>
            <w:bCs/>
            <w:color w:val="777777"/>
            <w:sz w:val="29"/>
          </w:rPr>
          <w:t> Android Testing Tool</w:t>
        </w:r>
        <w:r w:rsidRPr="00095C0F">
          <w:rPr>
            <w:rFonts w:ascii="Helvetica" w:eastAsia="Times New Roman" w:hAnsi="Helvetica" w:cs="Helvetica"/>
            <w:b/>
            <w:bCs/>
            <w:color w:val="000000"/>
            <w:sz w:val="29"/>
            <w:szCs w:val="29"/>
          </w:rPr>
          <w:fldChar w:fldCharType="end"/>
        </w:r>
      </w:ins>
    </w:p>
    <w:p w:rsidR="00095C0F" w:rsidRPr="00095C0F" w:rsidRDefault="00095C0F" w:rsidP="00095C0F">
      <w:pPr>
        <w:spacing w:after="0" w:line="369" w:lineRule="atLeast"/>
        <w:rPr>
          <w:ins w:id="39" w:author="Unknown"/>
          <w:rFonts w:ascii="Verdana" w:eastAsia="Times New Roman" w:hAnsi="Verdana" w:cs="Times New Roman"/>
          <w:color w:val="222222"/>
          <w:sz w:val="21"/>
          <w:szCs w:val="21"/>
        </w:rPr>
      </w:pPr>
      <w:ins w:id="40" w:author="Unknown">
        <w:r w:rsidRPr="00095C0F">
          <w:rPr>
            <w:rFonts w:ascii="Verdana" w:eastAsia="Times New Roman" w:hAnsi="Verdana" w:cs="Times New Roman"/>
            <w:b/>
            <w:bCs/>
            <w:i/>
            <w:iCs/>
            <w:color w:val="222222"/>
            <w:sz w:val="21"/>
          </w:rPr>
          <w:t>(Click to enlarge image)</w:t>
        </w:r>
      </w:ins>
    </w:p>
    <w:p w:rsidR="00095C0F" w:rsidRPr="00095C0F" w:rsidRDefault="00095C0F" w:rsidP="00095C0F">
      <w:pPr>
        <w:spacing w:after="0" w:line="369" w:lineRule="atLeast"/>
        <w:rPr>
          <w:ins w:id="41"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drawing>
          <wp:inline distT="0" distB="0" distL="0" distR="0">
            <wp:extent cx="4623435" cy="3544570"/>
            <wp:effectExtent l="19050" t="0" r="5715" b="0"/>
            <wp:docPr id="2" name="Picture 2" descr="Robotium Android Testing To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ium Android Testing Tool">
                      <a:hlinkClick r:id="rId16"/>
                    </pic:cNvPr>
                    <pic:cNvPicPr>
                      <a:picLocks noChangeAspect="1" noChangeArrowheads="1"/>
                    </pic:cNvPicPr>
                  </pic:nvPicPr>
                  <pic:blipFill>
                    <a:blip r:embed="rId17"/>
                    <a:srcRect/>
                    <a:stretch>
                      <a:fillRect/>
                    </a:stretch>
                  </pic:blipFill>
                  <pic:spPr bwMode="auto">
                    <a:xfrm>
                      <a:off x="0" y="0"/>
                      <a:ext cx="4623435" cy="3544570"/>
                    </a:xfrm>
                    <a:prstGeom prst="rect">
                      <a:avLst/>
                    </a:prstGeom>
                    <a:noFill/>
                    <a:ln w="9525">
                      <a:noFill/>
                      <a:miter lim="800000"/>
                      <a:headEnd/>
                      <a:tailEnd/>
                    </a:ln>
                  </pic:spPr>
                </pic:pic>
              </a:graphicData>
            </a:graphic>
          </wp:inline>
        </w:drawing>
      </w:r>
    </w:p>
    <w:p w:rsidR="00095C0F" w:rsidRPr="00095C0F" w:rsidRDefault="00095C0F" w:rsidP="00095C0F">
      <w:pPr>
        <w:spacing w:after="0" w:line="369" w:lineRule="atLeast"/>
        <w:rPr>
          <w:ins w:id="42" w:author="Unknown"/>
          <w:rFonts w:ascii="Verdana" w:eastAsia="Times New Roman" w:hAnsi="Verdana" w:cs="Times New Roman"/>
          <w:color w:val="222222"/>
          <w:sz w:val="21"/>
          <w:szCs w:val="21"/>
        </w:rPr>
      </w:pPr>
      <w:proofErr w:type="spellStart"/>
      <w:ins w:id="43" w:author="Unknown">
        <w:r w:rsidRPr="00095C0F">
          <w:rPr>
            <w:rFonts w:ascii="Verdana" w:eastAsia="Times New Roman" w:hAnsi="Verdana" w:cs="Times New Roman"/>
            <w:b/>
            <w:bCs/>
            <w:color w:val="222222"/>
            <w:sz w:val="21"/>
          </w:rPr>
          <w:t>Robotium</w:t>
        </w:r>
        <w:proofErr w:type="spellEnd"/>
        <w:r w:rsidRPr="00095C0F">
          <w:rPr>
            <w:rFonts w:ascii="Verdana" w:eastAsia="Times New Roman" w:hAnsi="Verdana" w:cs="Times New Roman"/>
            <w:b/>
            <w:bCs/>
            <w:color w:val="222222"/>
            <w:sz w:val="21"/>
          </w:rPr>
          <w:t xml:space="preserve"> is one the first and frequently utilized automated testing tools for software supported on Android.</w:t>
        </w:r>
      </w:ins>
    </w:p>
    <w:p w:rsidR="00095C0F" w:rsidRPr="00095C0F" w:rsidRDefault="00095C0F" w:rsidP="00095C0F">
      <w:pPr>
        <w:spacing w:after="369" w:line="369" w:lineRule="atLeast"/>
        <w:rPr>
          <w:ins w:id="44" w:author="Unknown"/>
          <w:rFonts w:ascii="Verdana" w:eastAsia="Times New Roman" w:hAnsi="Verdana" w:cs="Times New Roman"/>
          <w:color w:val="222222"/>
          <w:sz w:val="21"/>
          <w:szCs w:val="21"/>
        </w:rPr>
      </w:pPr>
      <w:proofErr w:type="spellStart"/>
      <w:ins w:id="45" w:author="Unknown">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is a free Android UI testing tool. It is suitable for tests automation for different Android versions and sub-versions. Software developers often describe it as Selenium for Android. Tests created by </w:t>
        </w:r>
        <w:proofErr w:type="spell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are written in Java. In fact, </w:t>
        </w:r>
        <w:proofErr w:type="spell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is a library for unit tests.</w:t>
        </w:r>
      </w:ins>
    </w:p>
    <w:p w:rsidR="00095C0F" w:rsidRPr="00095C0F" w:rsidRDefault="00095C0F" w:rsidP="00095C0F">
      <w:pPr>
        <w:spacing w:after="369" w:line="369" w:lineRule="atLeast"/>
        <w:rPr>
          <w:ins w:id="46" w:author="Unknown"/>
          <w:rFonts w:ascii="Verdana" w:eastAsia="Times New Roman" w:hAnsi="Verdana" w:cs="Times New Roman"/>
          <w:color w:val="222222"/>
          <w:sz w:val="21"/>
          <w:szCs w:val="21"/>
        </w:rPr>
      </w:pPr>
      <w:ins w:id="47" w:author="Unknown">
        <w:r w:rsidRPr="00095C0F">
          <w:rPr>
            <w:rFonts w:ascii="Verdana" w:eastAsia="Times New Roman" w:hAnsi="Verdana" w:cs="Times New Roman"/>
            <w:color w:val="222222"/>
            <w:sz w:val="21"/>
            <w:szCs w:val="21"/>
          </w:rPr>
          <w:lastRenderedPageBreak/>
          <w:t xml:space="preserve">But it takes much time and efforts to create tests by means of </w:t>
        </w:r>
        <w:proofErr w:type="spell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as one must work with the program source code in order to automate tests. The tool is also unsuitable for interaction with system software; it cannot lock and unlock a </w:t>
        </w:r>
        <w:proofErr w:type="spellStart"/>
        <w:r w:rsidRPr="00095C0F">
          <w:rPr>
            <w:rFonts w:ascii="Verdana" w:eastAsia="Times New Roman" w:hAnsi="Verdana" w:cs="Times New Roman"/>
            <w:color w:val="222222"/>
            <w:sz w:val="21"/>
            <w:szCs w:val="21"/>
          </w:rPr>
          <w:t>smartphone</w:t>
        </w:r>
        <w:proofErr w:type="spellEnd"/>
        <w:r w:rsidRPr="00095C0F">
          <w:rPr>
            <w:rFonts w:ascii="Verdana" w:eastAsia="Times New Roman" w:hAnsi="Verdana" w:cs="Times New Roman"/>
            <w:color w:val="222222"/>
            <w:sz w:val="21"/>
            <w:szCs w:val="21"/>
          </w:rPr>
          <w:t xml:space="preserve"> or a tablet. There is no Record and Play function in </w:t>
        </w:r>
        <w:proofErr w:type="spellStart"/>
        <w:proofErr w:type="gram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t xml:space="preserve"> and it does not provide screenshots.</w:t>
        </w:r>
      </w:ins>
    </w:p>
    <w:p w:rsidR="00095C0F" w:rsidRPr="00095C0F" w:rsidRDefault="00095C0F" w:rsidP="00095C0F">
      <w:pPr>
        <w:spacing w:after="0" w:line="267" w:lineRule="atLeast"/>
        <w:outlineLvl w:val="2"/>
        <w:rPr>
          <w:ins w:id="48" w:author="Unknown"/>
          <w:rFonts w:ascii="Helvetica" w:eastAsia="Times New Roman" w:hAnsi="Helvetica" w:cs="Helvetica"/>
          <w:b/>
          <w:bCs/>
          <w:color w:val="000000"/>
          <w:sz w:val="29"/>
          <w:szCs w:val="29"/>
        </w:rPr>
      </w:pPr>
      <w:proofErr w:type="gramStart"/>
      <w:ins w:id="49" w:author="Unknown">
        <w:r w:rsidRPr="00095C0F">
          <w:rPr>
            <w:rFonts w:ascii="Helvetica" w:eastAsia="Times New Roman" w:hAnsi="Helvetica" w:cs="Helvetica"/>
            <w:b/>
            <w:bCs/>
            <w:color w:val="000000"/>
            <w:sz w:val="29"/>
          </w:rPr>
          <w:t>#2.</w:t>
        </w:r>
        <w:proofErr w:type="gramEnd"/>
        <w:r w:rsidRPr="00095C0F">
          <w:rPr>
            <w:rFonts w:ascii="Helvetica" w:eastAsia="Times New Roman" w:hAnsi="Helvetica" w:cs="Helvetica"/>
            <w:b/>
            <w:bCs/>
            <w:color w:val="000000"/>
            <w:sz w:val="29"/>
          </w:rPr>
          <w:t> </w:t>
        </w:r>
        <w:proofErr w:type="spellStart"/>
        <w:r w:rsidRPr="00095C0F">
          <w:rPr>
            <w:rFonts w:ascii="Helvetica" w:eastAsia="Times New Roman" w:hAnsi="Helvetica" w:cs="Helvetica"/>
            <w:b/>
            <w:bCs/>
            <w:color w:val="000000"/>
            <w:sz w:val="29"/>
          </w:rPr>
          <w:fldChar w:fldCharType="begin"/>
        </w:r>
        <w:r w:rsidRPr="00095C0F">
          <w:rPr>
            <w:rFonts w:ascii="Helvetica" w:eastAsia="Times New Roman" w:hAnsi="Helvetica" w:cs="Helvetica"/>
            <w:b/>
            <w:bCs/>
            <w:color w:val="000000"/>
            <w:sz w:val="29"/>
          </w:rPr>
          <w:instrText xml:space="preserve"> HYPERLINK "http://developer.android.com/tools/help/monkeyrunner_concepts.html" \o "MonkeyRunner Android testing" \t "_blank" </w:instrText>
        </w:r>
        <w:r w:rsidRPr="00095C0F">
          <w:rPr>
            <w:rFonts w:ascii="Helvetica" w:eastAsia="Times New Roman" w:hAnsi="Helvetica" w:cs="Helvetica"/>
            <w:b/>
            <w:bCs/>
            <w:color w:val="000000"/>
            <w:sz w:val="29"/>
          </w:rPr>
          <w:fldChar w:fldCharType="separate"/>
        </w:r>
        <w:r w:rsidRPr="00095C0F">
          <w:rPr>
            <w:rFonts w:ascii="Helvetica" w:eastAsia="Times New Roman" w:hAnsi="Helvetica" w:cs="Helvetica"/>
            <w:b/>
            <w:bCs/>
            <w:color w:val="777777"/>
            <w:sz w:val="29"/>
            <w:u w:val="single"/>
          </w:rPr>
          <w:t>MonkeyRunner</w:t>
        </w:r>
        <w:proofErr w:type="spellEnd"/>
        <w:r w:rsidRPr="00095C0F">
          <w:rPr>
            <w:rFonts w:ascii="Helvetica" w:eastAsia="Times New Roman" w:hAnsi="Helvetica" w:cs="Helvetica"/>
            <w:b/>
            <w:bCs/>
            <w:color w:val="000000"/>
            <w:sz w:val="29"/>
          </w:rPr>
          <w:fldChar w:fldCharType="end"/>
        </w:r>
        <w:r w:rsidRPr="00095C0F">
          <w:rPr>
            <w:rFonts w:ascii="Helvetica" w:eastAsia="Times New Roman" w:hAnsi="Helvetica" w:cs="Helvetica"/>
            <w:b/>
            <w:bCs/>
            <w:color w:val="000000"/>
            <w:sz w:val="29"/>
          </w:rPr>
          <w:t> Android App Testing</w:t>
        </w:r>
      </w:ins>
    </w:p>
    <w:p w:rsidR="00095C0F" w:rsidRPr="00095C0F" w:rsidRDefault="00095C0F" w:rsidP="00095C0F">
      <w:pPr>
        <w:spacing w:after="0" w:line="369" w:lineRule="atLeast"/>
        <w:rPr>
          <w:ins w:id="50"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drawing>
          <wp:inline distT="0" distB="0" distL="0" distR="0">
            <wp:extent cx="3513455" cy="4366260"/>
            <wp:effectExtent l="19050" t="0" r="0" b="0"/>
            <wp:docPr id="3" name="Picture 3" descr="MonkeyRunner Android App Test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keyRunner Android App Testing">
                      <a:hlinkClick r:id="rId18"/>
                    </pic:cNvPr>
                    <pic:cNvPicPr>
                      <a:picLocks noChangeAspect="1" noChangeArrowheads="1"/>
                    </pic:cNvPicPr>
                  </pic:nvPicPr>
                  <pic:blipFill>
                    <a:blip r:embed="rId19"/>
                    <a:srcRect/>
                    <a:stretch>
                      <a:fillRect/>
                    </a:stretch>
                  </pic:blipFill>
                  <pic:spPr bwMode="auto">
                    <a:xfrm>
                      <a:off x="0" y="0"/>
                      <a:ext cx="3513455" cy="4366260"/>
                    </a:xfrm>
                    <a:prstGeom prst="rect">
                      <a:avLst/>
                    </a:prstGeom>
                    <a:noFill/>
                    <a:ln w="9525">
                      <a:noFill/>
                      <a:miter lim="800000"/>
                      <a:headEnd/>
                      <a:tailEnd/>
                    </a:ln>
                  </pic:spPr>
                </pic:pic>
              </a:graphicData>
            </a:graphic>
          </wp:inline>
        </w:drawing>
      </w:r>
    </w:p>
    <w:p w:rsidR="00095C0F" w:rsidRPr="00095C0F" w:rsidRDefault="00095C0F" w:rsidP="00095C0F">
      <w:pPr>
        <w:spacing w:after="0" w:line="369" w:lineRule="atLeast"/>
        <w:rPr>
          <w:ins w:id="51" w:author="Unknown"/>
          <w:rFonts w:ascii="Verdana" w:eastAsia="Times New Roman" w:hAnsi="Verdana" w:cs="Times New Roman"/>
          <w:color w:val="222222"/>
          <w:sz w:val="21"/>
          <w:szCs w:val="21"/>
        </w:rPr>
      </w:pPr>
      <w:proofErr w:type="spellStart"/>
      <w:ins w:id="52" w:author="Unknown">
        <w:r w:rsidRPr="00095C0F">
          <w:rPr>
            <w:rFonts w:ascii="Verdana" w:eastAsia="Times New Roman" w:hAnsi="Verdana" w:cs="Times New Roman"/>
            <w:b/>
            <w:bCs/>
            <w:color w:val="222222"/>
            <w:sz w:val="21"/>
          </w:rPr>
          <w:t>MonkeyRunner</w:t>
        </w:r>
        <w:proofErr w:type="spellEnd"/>
        <w:r w:rsidRPr="00095C0F">
          <w:rPr>
            <w:rFonts w:ascii="Verdana" w:eastAsia="Times New Roman" w:hAnsi="Verdana" w:cs="Times New Roman"/>
            <w:b/>
            <w:bCs/>
            <w:color w:val="222222"/>
            <w:sz w:val="21"/>
          </w:rPr>
          <w:t xml:space="preserve"> is one of popular Android </w:t>
        </w:r>
        <w:proofErr w:type="gramStart"/>
        <w:r w:rsidRPr="00095C0F">
          <w:rPr>
            <w:rFonts w:ascii="Verdana" w:eastAsia="Times New Roman" w:hAnsi="Verdana" w:cs="Times New Roman"/>
            <w:b/>
            <w:bCs/>
            <w:color w:val="222222"/>
            <w:sz w:val="21"/>
          </w:rPr>
          <w:t>Testing</w:t>
        </w:r>
        <w:proofErr w:type="gramEnd"/>
        <w:r w:rsidRPr="00095C0F">
          <w:rPr>
            <w:rFonts w:ascii="Verdana" w:eastAsia="Times New Roman" w:hAnsi="Verdana" w:cs="Times New Roman"/>
            <w:b/>
            <w:bCs/>
            <w:color w:val="222222"/>
            <w:sz w:val="21"/>
          </w:rPr>
          <w:t xml:space="preserve"> tools used for automating of functional tests for Android software.</w:t>
        </w:r>
      </w:ins>
    </w:p>
    <w:p w:rsidR="00095C0F" w:rsidRPr="00095C0F" w:rsidRDefault="00095C0F" w:rsidP="00095C0F">
      <w:pPr>
        <w:spacing w:after="369" w:line="369" w:lineRule="atLeast"/>
        <w:rPr>
          <w:ins w:id="53" w:author="Unknown"/>
          <w:rFonts w:ascii="Verdana" w:eastAsia="Times New Roman" w:hAnsi="Verdana" w:cs="Times New Roman"/>
          <w:color w:val="222222"/>
          <w:sz w:val="21"/>
          <w:szCs w:val="21"/>
        </w:rPr>
      </w:pPr>
      <w:ins w:id="54" w:author="Unknown">
        <w:r w:rsidRPr="00095C0F">
          <w:rPr>
            <w:rFonts w:ascii="Verdana" w:eastAsia="Times New Roman" w:hAnsi="Verdana" w:cs="Times New Roman"/>
            <w:color w:val="222222"/>
            <w:sz w:val="21"/>
            <w:szCs w:val="21"/>
          </w:rPr>
          <w:t xml:space="preserve">This tool is more low-level than </w:t>
        </w:r>
        <w:proofErr w:type="spell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is. One does not have to deal with the source code in order to automate tests. The tests are written in Python, one may use a recording tool for creating tests.</w:t>
        </w:r>
      </w:ins>
    </w:p>
    <w:p w:rsidR="00095C0F" w:rsidRPr="00095C0F" w:rsidRDefault="00095C0F" w:rsidP="00095C0F">
      <w:pPr>
        <w:spacing w:after="369" w:line="369" w:lineRule="atLeast"/>
        <w:rPr>
          <w:ins w:id="55" w:author="Unknown"/>
          <w:rFonts w:ascii="Verdana" w:eastAsia="Times New Roman" w:hAnsi="Verdana" w:cs="Times New Roman"/>
          <w:color w:val="222222"/>
          <w:sz w:val="21"/>
          <w:szCs w:val="21"/>
        </w:rPr>
      </w:pPr>
      <w:proofErr w:type="spellStart"/>
      <w:ins w:id="56" w:author="Unknown">
        <w:r w:rsidRPr="00095C0F">
          <w:rPr>
            <w:rFonts w:ascii="Verdana" w:eastAsia="Times New Roman" w:hAnsi="Verdana" w:cs="Times New Roman"/>
            <w:color w:val="222222"/>
            <w:sz w:val="21"/>
            <w:szCs w:val="21"/>
          </w:rPr>
          <w:t>MonkeyRunner</w:t>
        </w:r>
        <w:proofErr w:type="spellEnd"/>
        <w:r w:rsidRPr="00095C0F">
          <w:rPr>
            <w:rFonts w:ascii="Verdana" w:eastAsia="Times New Roman" w:hAnsi="Verdana" w:cs="Times New Roman"/>
            <w:color w:val="222222"/>
            <w:sz w:val="21"/>
            <w:szCs w:val="21"/>
          </w:rPr>
          <w:t xml:space="preserve"> can run tests on real devices connected to a PC or emulators. The tool has an API what allows it to control a </w:t>
        </w:r>
        <w:proofErr w:type="spellStart"/>
        <w:r w:rsidRPr="00095C0F">
          <w:rPr>
            <w:rFonts w:ascii="Verdana" w:eastAsia="Times New Roman" w:hAnsi="Verdana" w:cs="Times New Roman"/>
            <w:color w:val="222222"/>
            <w:sz w:val="21"/>
            <w:szCs w:val="21"/>
          </w:rPr>
          <w:t>smartphone</w:t>
        </w:r>
        <w:proofErr w:type="spellEnd"/>
        <w:r w:rsidRPr="00095C0F">
          <w:rPr>
            <w:rFonts w:ascii="Verdana" w:eastAsia="Times New Roman" w:hAnsi="Verdana" w:cs="Times New Roman"/>
            <w:color w:val="222222"/>
            <w:sz w:val="21"/>
            <w:szCs w:val="21"/>
          </w:rPr>
          <w:t>, a tablet or an emulator from outside of Android code.</w:t>
        </w:r>
      </w:ins>
    </w:p>
    <w:p w:rsidR="00095C0F" w:rsidRPr="00095C0F" w:rsidRDefault="00095C0F" w:rsidP="00095C0F">
      <w:pPr>
        <w:spacing w:after="369" w:line="369" w:lineRule="atLeast"/>
        <w:rPr>
          <w:ins w:id="57" w:author="Unknown"/>
          <w:rFonts w:ascii="Verdana" w:eastAsia="Times New Roman" w:hAnsi="Verdana" w:cs="Times New Roman"/>
          <w:color w:val="222222"/>
          <w:sz w:val="21"/>
          <w:szCs w:val="21"/>
        </w:rPr>
      </w:pPr>
      <w:ins w:id="58" w:author="Unknown">
        <w:r w:rsidRPr="00095C0F">
          <w:rPr>
            <w:rFonts w:ascii="Verdana" w:eastAsia="Times New Roman" w:hAnsi="Verdana" w:cs="Times New Roman"/>
            <w:color w:val="222222"/>
            <w:sz w:val="21"/>
            <w:szCs w:val="21"/>
          </w:rPr>
          <w:lastRenderedPageBreak/>
          <w:t xml:space="preserve">Significant disadvantage of the mobile app testing tool is that it is necessary to write scripts for each device. Another problem of </w:t>
        </w:r>
        <w:proofErr w:type="spellStart"/>
        <w:r w:rsidRPr="00095C0F">
          <w:rPr>
            <w:rFonts w:ascii="Verdana" w:eastAsia="Times New Roman" w:hAnsi="Verdana" w:cs="Times New Roman"/>
            <w:color w:val="222222"/>
            <w:sz w:val="21"/>
            <w:szCs w:val="21"/>
          </w:rPr>
          <w:t>MonkeyRunner</w:t>
        </w:r>
        <w:proofErr w:type="spellEnd"/>
        <w:r w:rsidRPr="00095C0F">
          <w:rPr>
            <w:rFonts w:ascii="Verdana" w:eastAsia="Times New Roman" w:hAnsi="Verdana" w:cs="Times New Roman"/>
            <w:color w:val="222222"/>
            <w:sz w:val="21"/>
            <w:szCs w:val="21"/>
          </w:rPr>
          <w:t xml:space="preserve"> is that the tests require adjustments each time when user interface of the tested program is changed.</w:t>
        </w:r>
      </w:ins>
    </w:p>
    <w:p w:rsidR="00095C0F" w:rsidRPr="00095C0F" w:rsidRDefault="00095C0F" w:rsidP="00095C0F">
      <w:pPr>
        <w:spacing w:after="0" w:line="267" w:lineRule="atLeast"/>
        <w:outlineLvl w:val="2"/>
        <w:rPr>
          <w:ins w:id="59" w:author="Unknown"/>
          <w:rFonts w:ascii="Helvetica" w:eastAsia="Times New Roman" w:hAnsi="Helvetica" w:cs="Helvetica"/>
          <w:b/>
          <w:bCs/>
          <w:color w:val="000000"/>
          <w:sz w:val="29"/>
          <w:szCs w:val="29"/>
        </w:rPr>
      </w:pPr>
      <w:proofErr w:type="gramStart"/>
      <w:ins w:id="60" w:author="Unknown">
        <w:r w:rsidRPr="00095C0F">
          <w:rPr>
            <w:rFonts w:ascii="Helvetica" w:eastAsia="Times New Roman" w:hAnsi="Helvetica" w:cs="Helvetica"/>
            <w:b/>
            <w:bCs/>
            <w:color w:val="000000"/>
            <w:sz w:val="29"/>
          </w:rPr>
          <w:t>#3.</w:t>
        </w:r>
        <w:proofErr w:type="gramEnd"/>
        <w:r w:rsidRPr="00095C0F">
          <w:rPr>
            <w:rFonts w:ascii="Helvetica" w:eastAsia="Times New Roman" w:hAnsi="Helvetica" w:cs="Helvetica"/>
            <w:b/>
            <w:bCs/>
            <w:color w:val="000000"/>
            <w:sz w:val="29"/>
          </w:rPr>
          <w:t> </w:t>
        </w:r>
        <w:proofErr w:type="spellStart"/>
        <w:r w:rsidRPr="00095C0F">
          <w:rPr>
            <w:rFonts w:ascii="Helvetica" w:eastAsia="Times New Roman" w:hAnsi="Helvetica" w:cs="Helvetica"/>
            <w:b/>
            <w:bCs/>
            <w:color w:val="000000"/>
            <w:sz w:val="29"/>
            <w:szCs w:val="29"/>
          </w:rPr>
          <w:fldChar w:fldCharType="begin"/>
        </w:r>
        <w:r w:rsidRPr="00095C0F">
          <w:rPr>
            <w:rFonts w:ascii="Helvetica" w:eastAsia="Times New Roman" w:hAnsi="Helvetica" w:cs="Helvetica"/>
            <w:b/>
            <w:bCs/>
            <w:color w:val="000000"/>
            <w:sz w:val="29"/>
            <w:szCs w:val="29"/>
          </w:rPr>
          <w:instrText xml:space="preserve"> HYPERLINK "http://www.ranorex.com/" \o "Ranorex mobile app testing" \t "_blank" </w:instrText>
        </w:r>
        <w:r w:rsidRPr="00095C0F">
          <w:rPr>
            <w:rFonts w:ascii="Helvetica" w:eastAsia="Times New Roman" w:hAnsi="Helvetica" w:cs="Helvetica"/>
            <w:b/>
            <w:bCs/>
            <w:color w:val="000000"/>
            <w:sz w:val="29"/>
            <w:szCs w:val="29"/>
          </w:rPr>
          <w:fldChar w:fldCharType="separate"/>
        </w:r>
        <w:r w:rsidRPr="00095C0F">
          <w:rPr>
            <w:rFonts w:ascii="Helvetica" w:eastAsia="Times New Roman" w:hAnsi="Helvetica" w:cs="Helvetica"/>
            <w:b/>
            <w:bCs/>
            <w:color w:val="777777"/>
            <w:sz w:val="29"/>
          </w:rPr>
          <w:t>Ranorex</w:t>
        </w:r>
        <w:proofErr w:type="spellEnd"/>
        <w:r w:rsidRPr="00095C0F">
          <w:rPr>
            <w:rFonts w:ascii="Helvetica" w:eastAsia="Times New Roman" w:hAnsi="Helvetica" w:cs="Helvetica"/>
            <w:b/>
            <w:bCs/>
            <w:color w:val="777777"/>
            <w:sz w:val="29"/>
          </w:rPr>
          <w:t> </w:t>
        </w:r>
        <w:r w:rsidRPr="00095C0F">
          <w:rPr>
            <w:rFonts w:ascii="Helvetica" w:eastAsia="Times New Roman" w:hAnsi="Helvetica" w:cs="Helvetica"/>
            <w:b/>
            <w:bCs/>
            <w:color w:val="000000"/>
            <w:sz w:val="29"/>
            <w:szCs w:val="29"/>
          </w:rPr>
          <w:fldChar w:fldCharType="end"/>
        </w:r>
        <w:r w:rsidRPr="00095C0F">
          <w:rPr>
            <w:rFonts w:ascii="Helvetica" w:eastAsia="Times New Roman" w:hAnsi="Helvetica" w:cs="Helvetica"/>
            <w:b/>
            <w:bCs/>
            <w:color w:val="000000"/>
            <w:sz w:val="29"/>
          </w:rPr>
          <w:t>Android Application Testing Tool</w:t>
        </w:r>
      </w:ins>
    </w:p>
    <w:p w:rsidR="00095C0F" w:rsidRPr="00095C0F" w:rsidRDefault="00095C0F" w:rsidP="00095C0F">
      <w:pPr>
        <w:spacing w:after="0" w:line="369" w:lineRule="atLeast"/>
        <w:rPr>
          <w:ins w:id="61" w:author="Unknown"/>
          <w:rFonts w:ascii="Verdana" w:eastAsia="Times New Roman" w:hAnsi="Verdana" w:cs="Times New Roman"/>
          <w:color w:val="222222"/>
          <w:sz w:val="21"/>
          <w:szCs w:val="21"/>
        </w:rPr>
      </w:pPr>
      <w:ins w:id="62" w:author="Unknown">
        <w:r w:rsidRPr="00095C0F">
          <w:rPr>
            <w:rFonts w:ascii="Verdana" w:eastAsia="Times New Roman" w:hAnsi="Verdana" w:cs="Times New Roman"/>
            <w:b/>
            <w:bCs/>
            <w:i/>
            <w:iCs/>
            <w:color w:val="222222"/>
            <w:sz w:val="21"/>
          </w:rPr>
          <w:t>(Click to enlarge image)</w:t>
        </w:r>
      </w:ins>
    </w:p>
    <w:p w:rsidR="00095C0F" w:rsidRPr="00095C0F" w:rsidRDefault="00095C0F" w:rsidP="00095C0F">
      <w:pPr>
        <w:spacing w:after="0" w:line="369" w:lineRule="atLeast"/>
        <w:rPr>
          <w:ins w:id="63"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drawing>
          <wp:inline distT="0" distB="0" distL="0" distR="0">
            <wp:extent cx="4623435" cy="3647440"/>
            <wp:effectExtent l="19050" t="0" r="5715" b="0"/>
            <wp:docPr id="4" name="Picture 4" descr="Ranorex Android Testing Too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orex Android Testing Tool">
                      <a:hlinkClick r:id="rId20"/>
                    </pic:cNvPr>
                    <pic:cNvPicPr>
                      <a:picLocks noChangeAspect="1" noChangeArrowheads="1"/>
                    </pic:cNvPicPr>
                  </pic:nvPicPr>
                  <pic:blipFill>
                    <a:blip r:embed="rId21"/>
                    <a:srcRect/>
                    <a:stretch>
                      <a:fillRect/>
                    </a:stretch>
                  </pic:blipFill>
                  <pic:spPr bwMode="auto">
                    <a:xfrm>
                      <a:off x="0" y="0"/>
                      <a:ext cx="4623435" cy="3647440"/>
                    </a:xfrm>
                    <a:prstGeom prst="rect">
                      <a:avLst/>
                    </a:prstGeom>
                    <a:noFill/>
                    <a:ln w="9525">
                      <a:noFill/>
                      <a:miter lim="800000"/>
                      <a:headEnd/>
                      <a:tailEnd/>
                    </a:ln>
                  </pic:spPr>
                </pic:pic>
              </a:graphicData>
            </a:graphic>
          </wp:inline>
        </w:drawing>
      </w:r>
    </w:p>
    <w:p w:rsidR="00095C0F" w:rsidRPr="00095C0F" w:rsidRDefault="00095C0F" w:rsidP="00095C0F">
      <w:pPr>
        <w:spacing w:after="369" w:line="369" w:lineRule="atLeast"/>
        <w:rPr>
          <w:ins w:id="64" w:author="Unknown"/>
          <w:rFonts w:ascii="Verdana" w:eastAsia="Times New Roman" w:hAnsi="Verdana" w:cs="Times New Roman"/>
          <w:color w:val="222222"/>
          <w:sz w:val="21"/>
          <w:szCs w:val="21"/>
        </w:rPr>
      </w:pPr>
      <w:proofErr w:type="spellStart"/>
      <w:ins w:id="65" w:author="Unknown">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xml:space="preserve"> is a good tool for tests automation not only for the latest, but also for early versions and sub-versions of </w:t>
        </w:r>
        <w:proofErr w:type="gramStart"/>
        <w:r w:rsidRPr="00095C0F">
          <w:rPr>
            <w:rFonts w:ascii="Verdana" w:eastAsia="Times New Roman" w:hAnsi="Verdana" w:cs="Times New Roman"/>
            <w:color w:val="222222"/>
            <w:sz w:val="21"/>
            <w:szCs w:val="21"/>
          </w:rPr>
          <w:t>Android</w:t>
        </w:r>
        <w:proofErr w:type="gramEnd"/>
        <w:r w:rsidRPr="00095C0F">
          <w:rPr>
            <w:rFonts w:ascii="Verdana" w:eastAsia="Times New Roman" w:hAnsi="Verdana" w:cs="Times New Roman"/>
            <w:color w:val="222222"/>
            <w:sz w:val="21"/>
            <w:szCs w:val="21"/>
          </w:rPr>
          <w:t>, beginning from Android 2.2.</w:t>
        </w:r>
      </w:ins>
    </w:p>
    <w:p w:rsidR="00095C0F" w:rsidRPr="00095C0F" w:rsidRDefault="00095C0F" w:rsidP="00095C0F">
      <w:pPr>
        <w:spacing w:after="369" w:line="369" w:lineRule="atLeast"/>
        <w:rPr>
          <w:ins w:id="66" w:author="Unknown"/>
          <w:rFonts w:ascii="Verdana" w:eastAsia="Times New Roman" w:hAnsi="Verdana" w:cs="Times New Roman"/>
          <w:color w:val="222222"/>
          <w:sz w:val="21"/>
          <w:szCs w:val="21"/>
        </w:rPr>
      </w:pPr>
      <w:ins w:id="67" w:author="Unknown">
        <w:r w:rsidRPr="00095C0F">
          <w:rPr>
            <w:rFonts w:ascii="Verdana" w:eastAsia="Times New Roman" w:hAnsi="Verdana" w:cs="Times New Roman"/>
            <w:color w:val="222222"/>
            <w:sz w:val="21"/>
            <w:szCs w:val="21"/>
          </w:rPr>
          <w:t xml:space="preserve">One of </w:t>
        </w:r>
        <w:proofErr w:type="spellStart"/>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xml:space="preserve"> advantages is its detailed reports with screenshots. It can connect a </w:t>
        </w:r>
        <w:proofErr w:type="spellStart"/>
        <w:r w:rsidRPr="00095C0F">
          <w:rPr>
            <w:rFonts w:ascii="Verdana" w:eastAsia="Times New Roman" w:hAnsi="Verdana" w:cs="Times New Roman"/>
            <w:color w:val="222222"/>
            <w:sz w:val="21"/>
            <w:szCs w:val="21"/>
          </w:rPr>
          <w:t>smartphone</w:t>
        </w:r>
        <w:proofErr w:type="spellEnd"/>
        <w:r w:rsidRPr="00095C0F">
          <w:rPr>
            <w:rFonts w:ascii="Verdana" w:eastAsia="Times New Roman" w:hAnsi="Verdana" w:cs="Times New Roman"/>
            <w:color w:val="222222"/>
            <w:sz w:val="21"/>
            <w:szCs w:val="21"/>
          </w:rPr>
          <w:t xml:space="preserve"> or a tablet to Internet via </w:t>
        </w:r>
        <w:proofErr w:type="spellStart"/>
        <w:r w:rsidRPr="00095C0F">
          <w:rPr>
            <w:rFonts w:ascii="Verdana" w:eastAsia="Times New Roman" w:hAnsi="Verdana" w:cs="Times New Roman"/>
            <w:color w:val="222222"/>
            <w:sz w:val="21"/>
            <w:szCs w:val="21"/>
          </w:rPr>
          <w:t>WiFi</w:t>
        </w:r>
        <w:proofErr w:type="spellEnd"/>
        <w:r w:rsidRPr="00095C0F">
          <w:rPr>
            <w:rFonts w:ascii="Verdana" w:eastAsia="Times New Roman" w:hAnsi="Verdana" w:cs="Times New Roman"/>
            <w:color w:val="222222"/>
            <w:sz w:val="21"/>
            <w:szCs w:val="21"/>
          </w:rPr>
          <w:t>.</w:t>
        </w:r>
      </w:ins>
    </w:p>
    <w:p w:rsidR="00095C0F" w:rsidRPr="00095C0F" w:rsidRDefault="00095C0F" w:rsidP="00095C0F">
      <w:pPr>
        <w:spacing w:after="369" w:line="369" w:lineRule="atLeast"/>
        <w:rPr>
          <w:ins w:id="68" w:author="Unknown"/>
          <w:rFonts w:ascii="Verdana" w:eastAsia="Times New Roman" w:hAnsi="Verdana" w:cs="Times New Roman"/>
          <w:color w:val="222222"/>
          <w:sz w:val="21"/>
          <w:szCs w:val="21"/>
        </w:rPr>
      </w:pPr>
      <w:ins w:id="69" w:author="Unknown">
        <w:r w:rsidRPr="00095C0F">
          <w:rPr>
            <w:rFonts w:ascii="Verdana" w:eastAsia="Times New Roman" w:hAnsi="Verdana" w:cs="Times New Roman"/>
            <w:color w:val="222222"/>
            <w:sz w:val="21"/>
            <w:szCs w:val="21"/>
          </w:rPr>
          <w:t xml:space="preserve">An automated test engineer can elaborate data-driven tests, excluding XML data format, by means of this Android tool. </w:t>
        </w:r>
        <w:proofErr w:type="spellStart"/>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xml:space="preserve"> Studio enables an automated test engineer to create tests easily, just clicking the mouse. It allows elaborating additional program modules. The modules may be utilized during late development cycles for more complex test scenarios.</w:t>
        </w:r>
      </w:ins>
    </w:p>
    <w:p w:rsidR="00095C0F" w:rsidRPr="00095C0F" w:rsidRDefault="00095C0F" w:rsidP="00095C0F">
      <w:pPr>
        <w:spacing w:after="369" w:line="369" w:lineRule="atLeast"/>
        <w:rPr>
          <w:ins w:id="70" w:author="Unknown"/>
          <w:rFonts w:ascii="Verdana" w:eastAsia="Times New Roman" w:hAnsi="Verdana" w:cs="Times New Roman"/>
          <w:color w:val="222222"/>
          <w:sz w:val="21"/>
          <w:szCs w:val="21"/>
        </w:rPr>
      </w:pPr>
      <w:ins w:id="71" w:author="Unknown">
        <w:r w:rsidRPr="00095C0F">
          <w:rPr>
            <w:rFonts w:ascii="Verdana" w:eastAsia="Times New Roman" w:hAnsi="Verdana" w:cs="Times New Roman"/>
            <w:color w:val="222222"/>
            <w:sz w:val="21"/>
            <w:szCs w:val="21"/>
          </w:rPr>
          <w:lastRenderedPageBreak/>
          <w:t xml:space="preserve">It is a commercial mobile application tool; its license price is 1990 EUR. </w:t>
        </w:r>
        <w:proofErr w:type="spellStart"/>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xml:space="preserve"> searches elements rather slowly; it takes up to 30 seconds to perform such an operation. One must instrument APK files for </w:t>
        </w:r>
        <w:proofErr w:type="spellStart"/>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Otherwise it is impossible to automate tests by means of this tool, as it works only with instrumented APK files.</w:t>
        </w:r>
      </w:ins>
    </w:p>
    <w:p w:rsidR="00095C0F" w:rsidRPr="00095C0F" w:rsidRDefault="00095C0F" w:rsidP="00095C0F">
      <w:pPr>
        <w:spacing w:after="113" w:line="369" w:lineRule="atLeast"/>
        <w:jc w:val="center"/>
        <w:rPr>
          <w:ins w:id="72" w:author="Unknown"/>
          <w:rFonts w:ascii="Verdana" w:eastAsia="Times New Roman" w:hAnsi="Verdana" w:cs="Times New Roman"/>
          <w:color w:val="222222"/>
          <w:sz w:val="21"/>
          <w:szCs w:val="21"/>
        </w:rPr>
      </w:pPr>
      <w:ins w:id="73" w:author="Unknown">
        <w:r w:rsidRPr="00095C0F">
          <w:rPr>
            <w:rFonts w:ascii="Verdana" w:eastAsia="Times New Roman" w:hAnsi="Verdana" w:cs="Times New Roman"/>
            <w:color w:val="222222"/>
            <w:sz w:val="21"/>
            <w:szCs w:val="21"/>
          </w:rPr>
          <w:t>------------</w:t>
        </w:r>
        <w:r w:rsidRPr="00095C0F">
          <w:rPr>
            <w:rFonts w:ascii="Verdana" w:eastAsia="Times New Roman" w:hAnsi="Verdana" w:cs="Times New Roman"/>
            <w:color w:val="222222"/>
            <w:sz w:val="21"/>
            <w:szCs w:val="21"/>
          </w:rPr>
          <w:br/>
        </w:r>
      </w:ins>
    </w:p>
    <w:p w:rsidR="00095C0F" w:rsidRPr="00095C0F" w:rsidRDefault="00095C0F" w:rsidP="00095C0F">
      <w:pPr>
        <w:spacing w:after="0" w:line="267" w:lineRule="atLeast"/>
        <w:outlineLvl w:val="2"/>
        <w:rPr>
          <w:ins w:id="74" w:author="Unknown"/>
          <w:rFonts w:ascii="Helvetica" w:eastAsia="Times New Roman" w:hAnsi="Helvetica" w:cs="Helvetica"/>
          <w:b/>
          <w:bCs/>
          <w:color w:val="000000"/>
          <w:sz w:val="29"/>
          <w:szCs w:val="29"/>
        </w:rPr>
      </w:pPr>
      <w:proofErr w:type="gramStart"/>
      <w:ins w:id="75" w:author="Unknown">
        <w:r w:rsidRPr="00095C0F">
          <w:rPr>
            <w:rFonts w:ascii="Helvetica" w:eastAsia="Times New Roman" w:hAnsi="Helvetica" w:cs="Helvetica"/>
            <w:b/>
            <w:bCs/>
            <w:color w:val="000000"/>
            <w:sz w:val="29"/>
          </w:rPr>
          <w:t>#4.</w:t>
        </w:r>
        <w:proofErr w:type="gramEnd"/>
        <w:r w:rsidRPr="00095C0F">
          <w:rPr>
            <w:rFonts w:ascii="Helvetica" w:eastAsia="Times New Roman" w:hAnsi="Helvetica" w:cs="Helvetica"/>
            <w:b/>
            <w:bCs/>
            <w:color w:val="000000"/>
            <w:sz w:val="29"/>
          </w:rPr>
          <w:t> </w:t>
        </w:r>
        <w:proofErr w:type="spellStart"/>
        <w:r w:rsidRPr="00095C0F">
          <w:rPr>
            <w:rFonts w:ascii="Helvetica" w:eastAsia="Times New Roman" w:hAnsi="Helvetica" w:cs="Helvetica"/>
            <w:b/>
            <w:bCs/>
            <w:color w:val="000000"/>
            <w:sz w:val="29"/>
          </w:rPr>
          <w:fldChar w:fldCharType="begin"/>
        </w:r>
        <w:r w:rsidRPr="00095C0F">
          <w:rPr>
            <w:rFonts w:ascii="Helvetica" w:eastAsia="Times New Roman" w:hAnsi="Helvetica" w:cs="Helvetica"/>
            <w:b/>
            <w:bCs/>
            <w:color w:val="000000"/>
            <w:sz w:val="29"/>
          </w:rPr>
          <w:instrText xml:space="preserve"> HYPERLINK "http://appium.io/" \o "Appium app testing tool" \t "_blank" </w:instrText>
        </w:r>
        <w:r w:rsidRPr="00095C0F">
          <w:rPr>
            <w:rFonts w:ascii="Helvetica" w:eastAsia="Times New Roman" w:hAnsi="Helvetica" w:cs="Helvetica"/>
            <w:b/>
            <w:bCs/>
            <w:color w:val="000000"/>
            <w:sz w:val="29"/>
          </w:rPr>
          <w:fldChar w:fldCharType="separate"/>
        </w:r>
        <w:r w:rsidRPr="00095C0F">
          <w:rPr>
            <w:rFonts w:ascii="Helvetica" w:eastAsia="Times New Roman" w:hAnsi="Helvetica" w:cs="Helvetica"/>
            <w:b/>
            <w:bCs/>
            <w:color w:val="777777"/>
            <w:sz w:val="29"/>
            <w:u w:val="single"/>
          </w:rPr>
          <w:t>Appium</w:t>
        </w:r>
        <w:proofErr w:type="spellEnd"/>
        <w:r w:rsidRPr="00095C0F">
          <w:rPr>
            <w:rFonts w:ascii="Helvetica" w:eastAsia="Times New Roman" w:hAnsi="Helvetica" w:cs="Helvetica"/>
            <w:b/>
            <w:bCs/>
            <w:color w:val="000000"/>
            <w:sz w:val="29"/>
          </w:rPr>
          <w:fldChar w:fldCharType="end"/>
        </w:r>
        <w:r w:rsidRPr="00095C0F">
          <w:rPr>
            <w:rFonts w:ascii="Helvetica" w:eastAsia="Times New Roman" w:hAnsi="Helvetica" w:cs="Helvetica"/>
            <w:b/>
            <w:bCs/>
            <w:color w:val="000000"/>
            <w:sz w:val="29"/>
          </w:rPr>
          <w:t> Android Automation Framework</w:t>
        </w:r>
      </w:ins>
    </w:p>
    <w:p w:rsidR="00095C0F" w:rsidRPr="00095C0F" w:rsidRDefault="00095C0F" w:rsidP="00095C0F">
      <w:pPr>
        <w:spacing w:after="0" w:line="369" w:lineRule="atLeast"/>
        <w:rPr>
          <w:ins w:id="76" w:author="Unknown"/>
          <w:rFonts w:ascii="Verdana" w:eastAsia="Times New Roman" w:hAnsi="Verdana" w:cs="Times New Roman"/>
          <w:color w:val="222222"/>
          <w:sz w:val="21"/>
          <w:szCs w:val="21"/>
        </w:rPr>
      </w:pPr>
      <w:ins w:id="77" w:author="Unknown">
        <w:r w:rsidRPr="00095C0F">
          <w:rPr>
            <w:rFonts w:ascii="Verdana" w:eastAsia="Times New Roman" w:hAnsi="Verdana" w:cs="Times New Roman"/>
            <w:b/>
            <w:bCs/>
            <w:i/>
            <w:iCs/>
            <w:color w:val="222222"/>
            <w:sz w:val="21"/>
          </w:rPr>
          <w:t>(Click to enlarge image)</w:t>
        </w:r>
      </w:ins>
    </w:p>
    <w:p w:rsidR="00095C0F" w:rsidRPr="00095C0F" w:rsidRDefault="00095C0F" w:rsidP="00095C0F">
      <w:pPr>
        <w:spacing w:after="0" w:line="369" w:lineRule="atLeast"/>
        <w:rPr>
          <w:ins w:id="78"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drawing>
          <wp:inline distT="0" distB="0" distL="0" distR="0">
            <wp:extent cx="4623435" cy="2445385"/>
            <wp:effectExtent l="19050" t="0" r="5715" b="0"/>
            <wp:docPr id="5" name="Picture 5" descr="Appium Android Automation Framewor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Android Automation Framework">
                      <a:hlinkClick r:id="rId22"/>
                    </pic:cNvPr>
                    <pic:cNvPicPr>
                      <a:picLocks noChangeAspect="1" noChangeArrowheads="1"/>
                    </pic:cNvPicPr>
                  </pic:nvPicPr>
                  <pic:blipFill>
                    <a:blip r:embed="rId23"/>
                    <a:srcRect/>
                    <a:stretch>
                      <a:fillRect/>
                    </a:stretch>
                  </pic:blipFill>
                  <pic:spPr bwMode="auto">
                    <a:xfrm>
                      <a:off x="0" y="0"/>
                      <a:ext cx="4623435" cy="2445385"/>
                    </a:xfrm>
                    <a:prstGeom prst="rect">
                      <a:avLst/>
                    </a:prstGeom>
                    <a:noFill/>
                    <a:ln w="9525">
                      <a:noFill/>
                      <a:miter lim="800000"/>
                      <a:headEnd/>
                      <a:tailEnd/>
                    </a:ln>
                  </pic:spPr>
                </pic:pic>
              </a:graphicData>
            </a:graphic>
          </wp:inline>
        </w:drawing>
      </w:r>
    </w:p>
    <w:p w:rsidR="00095C0F" w:rsidRPr="00095C0F" w:rsidRDefault="00095C0F" w:rsidP="00095C0F">
      <w:pPr>
        <w:spacing w:after="369" w:line="369" w:lineRule="atLeast"/>
        <w:rPr>
          <w:ins w:id="79" w:author="Unknown"/>
          <w:rFonts w:ascii="Verdana" w:eastAsia="Times New Roman" w:hAnsi="Verdana" w:cs="Times New Roman"/>
          <w:color w:val="222222"/>
          <w:sz w:val="21"/>
          <w:szCs w:val="21"/>
        </w:rPr>
      </w:pPr>
      <w:ins w:id="80" w:author="Unknown">
        <w:r w:rsidRPr="00095C0F">
          <w:rPr>
            <w:rFonts w:ascii="Verdana" w:eastAsia="Times New Roman" w:hAnsi="Verdana" w:cs="Times New Roman"/>
            <w:color w:val="222222"/>
            <w:sz w:val="21"/>
            <w:szCs w:val="21"/>
          </w:rPr>
          <w:t xml:space="preserve">It’s a framework for creation automated tests for </w:t>
        </w:r>
        <w:proofErr w:type="spellStart"/>
        <w:r w:rsidRPr="00095C0F">
          <w:rPr>
            <w:rFonts w:ascii="Verdana" w:eastAsia="Times New Roman" w:hAnsi="Verdana" w:cs="Times New Roman"/>
            <w:color w:val="222222"/>
            <w:sz w:val="21"/>
            <w:szCs w:val="21"/>
          </w:rPr>
          <w:t>iOS</w:t>
        </w:r>
        <w:proofErr w:type="spellEnd"/>
        <w:r w:rsidRPr="00095C0F">
          <w:rPr>
            <w:rFonts w:ascii="Verdana" w:eastAsia="Times New Roman" w:hAnsi="Verdana" w:cs="Times New Roman"/>
            <w:color w:val="222222"/>
            <w:sz w:val="21"/>
            <w:szCs w:val="21"/>
          </w:rPr>
          <w:t xml:space="preserve"> and Android. It is a free tool. It supports Android versions from 2.3 and later. </w:t>
        </w:r>
        <w:proofErr w:type="spellStart"/>
        <w:r w:rsidRPr="00095C0F">
          <w:rPr>
            <w:rFonts w:ascii="Verdana" w:eastAsia="Times New Roman" w:hAnsi="Verdana" w:cs="Times New Roman"/>
            <w:color w:val="222222"/>
            <w:sz w:val="21"/>
            <w:szCs w:val="21"/>
          </w:rPr>
          <w:t>Appium</w:t>
        </w:r>
        <w:proofErr w:type="spellEnd"/>
        <w:r w:rsidRPr="00095C0F">
          <w:rPr>
            <w:rFonts w:ascii="Verdana" w:eastAsia="Times New Roman" w:hAnsi="Verdana" w:cs="Times New Roman"/>
            <w:color w:val="222222"/>
            <w:sz w:val="21"/>
            <w:szCs w:val="21"/>
          </w:rPr>
          <w:t xml:space="preserve"> utilizes </w:t>
        </w:r>
        <w:proofErr w:type="spellStart"/>
        <w:r w:rsidRPr="00095C0F">
          <w:rPr>
            <w:rFonts w:ascii="Verdana" w:eastAsia="Times New Roman" w:hAnsi="Verdana" w:cs="Times New Roman"/>
            <w:color w:val="222222"/>
            <w:sz w:val="21"/>
            <w:szCs w:val="21"/>
          </w:rPr>
          <w:t>WebDriver</w:t>
        </w:r>
        <w:proofErr w:type="spellEnd"/>
        <w:r w:rsidRPr="00095C0F">
          <w:rPr>
            <w:rFonts w:ascii="Verdana" w:eastAsia="Times New Roman" w:hAnsi="Verdana" w:cs="Times New Roman"/>
            <w:color w:val="222222"/>
            <w:sz w:val="21"/>
            <w:szCs w:val="21"/>
          </w:rPr>
          <w:t xml:space="preserve"> interface for tests running. It supports many programming languages, such as Java, C#, Ruby and other which are in the </w:t>
        </w:r>
        <w:proofErr w:type="spellStart"/>
        <w:r w:rsidRPr="00095C0F">
          <w:rPr>
            <w:rFonts w:ascii="Verdana" w:eastAsia="Times New Roman" w:hAnsi="Verdana" w:cs="Times New Roman"/>
            <w:color w:val="222222"/>
            <w:sz w:val="21"/>
            <w:szCs w:val="21"/>
          </w:rPr>
          <w:t>WebDriver</w:t>
        </w:r>
        <w:proofErr w:type="spellEnd"/>
        <w:r w:rsidRPr="00095C0F">
          <w:rPr>
            <w:rFonts w:ascii="Verdana" w:eastAsia="Times New Roman" w:hAnsi="Verdana" w:cs="Times New Roman"/>
            <w:color w:val="222222"/>
            <w:sz w:val="21"/>
            <w:szCs w:val="21"/>
          </w:rPr>
          <w:t xml:space="preserve"> library.</w:t>
        </w:r>
      </w:ins>
    </w:p>
    <w:p w:rsidR="00095C0F" w:rsidRPr="00095C0F" w:rsidRDefault="00095C0F" w:rsidP="00095C0F">
      <w:pPr>
        <w:spacing w:after="369" w:line="369" w:lineRule="atLeast"/>
        <w:rPr>
          <w:ins w:id="81" w:author="Unknown"/>
          <w:rFonts w:ascii="Verdana" w:eastAsia="Times New Roman" w:hAnsi="Verdana" w:cs="Times New Roman"/>
          <w:color w:val="222222"/>
          <w:sz w:val="21"/>
          <w:szCs w:val="21"/>
        </w:rPr>
      </w:pPr>
      <w:ins w:id="82" w:author="Unknown">
        <w:r w:rsidRPr="00095C0F">
          <w:rPr>
            <w:rFonts w:ascii="Verdana" w:eastAsia="Times New Roman" w:hAnsi="Verdana" w:cs="Times New Roman"/>
            <w:color w:val="222222"/>
            <w:sz w:val="21"/>
            <w:szCs w:val="21"/>
          </w:rPr>
          <w:t xml:space="preserve">It can control Safari and Chrome on mobile devices. This allows </w:t>
        </w:r>
        <w:proofErr w:type="gramStart"/>
        <w:r w:rsidRPr="00095C0F">
          <w:rPr>
            <w:rFonts w:ascii="Verdana" w:eastAsia="Times New Roman" w:hAnsi="Verdana" w:cs="Times New Roman"/>
            <w:color w:val="222222"/>
            <w:sz w:val="21"/>
            <w:szCs w:val="21"/>
          </w:rPr>
          <w:t>to test</w:t>
        </w:r>
        <w:proofErr w:type="gramEnd"/>
        <w:r w:rsidRPr="00095C0F">
          <w:rPr>
            <w:rFonts w:ascii="Verdana" w:eastAsia="Times New Roman" w:hAnsi="Verdana" w:cs="Times New Roman"/>
            <w:color w:val="222222"/>
            <w:sz w:val="21"/>
            <w:szCs w:val="21"/>
          </w:rPr>
          <w:t xml:space="preserve"> mobile web sites using </w:t>
        </w:r>
        <w:proofErr w:type="spellStart"/>
        <w:r w:rsidRPr="00095C0F">
          <w:rPr>
            <w:rFonts w:ascii="Verdana" w:eastAsia="Times New Roman" w:hAnsi="Verdana" w:cs="Times New Roman"/>
            <w:color w:val="222222"/>
            <w:sz w:val="21"/>
            <w:szCs w:val="21"/>
          </w:rPr>
          <w:t>Appium</w:t>
        </w:r>
        <w:proofErr w:type="spellEnd"/>
        <w:r w:rsidRPr="00095C0F">
          <w:rPr>
            <w:rFonts w:ascii="Verdana" w:eastAsia="Times New Roman" w:hAnsi="Verdana" w:cs="Times New Roman"/>
            <w:color w:val="222222"/>
            <w:sz w:val="21"/>
            <w:szCs w:val="21"/>
          </w:rPr>
          <w:t xml:space="preserve"> and these browsers.</w:t>
        </w:r>
      </w:ins>
    </w:p>
    <w:p w:rsidR="00095C0F" w:rsidRPr="00095C0F" w:rsidRDefault="00095C0F" w:rsidP="00095C0F">
      <w:pPr>
        <w:spacing w:after="369" w:line="369" w:lineRule="atLeast"/>
        <w:rPr>
          <w:ins w:id="83" w:author="Unknown"/>
          <w:rFonts w:ascii="Verdana" w:eastAsia="Times New Roman" w:hAnsi="Verdana" w:cs="Times New Roman"/>
          <w:color w:val="222222"/>
          <w:sz w:val="21"/>
          <w:szCs w:val="21"/>
        </w:rPr>
      </w:pPr>
      <w:ins w:id="84" w:author="Unknown">
        <w:r w:rsidRPr="00095C0F">
          <w:rPr>
            <w:rFonts w:ascii="Verdana" w:eastAsia="Times New Roman" w:hAnsi="Verdana" w:cs="Times New Roman"/>
            <w:color w:val="222222"/>
            <w:sz w:val="21"/>
            <w:szCs w:val="21"/>
          </w:rPr>
          <w:t xml:space="preserve">But some automated test engineers complain that it provides poor, insufficient reports. Also its weakness is reduced </w:t>
        </w:r>
        <w:proofErr w:type="spellStart"/>
        <w:r w:rsidRPr="00095C0F">
          <w:rPr>
            <w:rFonts w:ascii="Verdana" w:eastAsia="Times New Roman" w:hAnsi="Verdana" w:cs="Times New Roman"/>
            <w:color w:val="222222"/>
            <w:sz w:val="21"/>
            <w:szCs w:val="21"/>
          </w:rPr>
          <w:t>XPath</w:t>
        </w:r>
        <w:proofErr w:type="spellEnd"/>
        <w:r w:rsidRPr="00095C0F">
          <w:rPr>
            <w:rFonts w:ascii="Verdana" w:eastAsia="Times New Roman" w:hAnsi="Verdana" w:cs="Times New Roman"/>
            <w:color w:val="222222"/>
            <w:sz w:val="21"/>
            <w:szCs w:val="21"/>
          </w:rPr>
          <w:t xml:space="preserve"> support on mobile devices.</w:t>
        </w:r>
      </w:ins>
    </w:p>
    <w:p w:rsidR="00095C0F" w:rsidRPr="00095C0F" w:rsidRDefault="00095C0F" w:rsidP="00095C0F">
      <w:pPr>
        <w:spacing w:after="0" w:line="267" w:lineRule="atLeast"/>
        <w:outlineLvl w:val="2"/>
        <w:rPr>
          <w:ins w:id="85" w:author="Unknown"/>
          <w:rFonts w:ascii="Helvetica" w:eastAsia="Times New Roman" w:hAnsi="Helvetica" w:cs="Helvetica"/>
          <w:b/>
          <w:bCs/>
          <w:color w:val="000000"/>
          <w:sz w:val="29"/>
          <w:szCs w:val="29"/>
        </w:rPr>
      </w:pPr>
      <w:proofErr w:type="gramStart"/>
      <w:ins w:id="86" w:author="Unknown">
        <w:r w:rsidRPr="00095C0F">
          <w:rPr>
            <w:rFonts w:ascii="Helvetica" w:eastAsia="Times New Roman" w:hAnsi="Helvetica" w:cs="Helvetica"/>
            <w:b/>
            <w:bCs/>
            <w:color w:val="000000"/>
            <w:sz w:val="29"/>
          </w:rPr>
          <w:t>#5.</w:t>
        </w:r>
        <w:proofErr w:type="gramEnd"/>
        <w:r w:rsidRPr="00095C0F">
          <w:rPr>
            <w:rFonts w:ascii="Helvetica" w:eastAsia="Times New Roman" w:hAnsi="Helvetica" w:cs="Helvetica"/>
            <w:b/>
            <w:bCs/>
            <w:color w:val="000000"/>
            <w:sz w:val="29"/>
          </w:rPr>
          <w:t> </w:t>
        </w:r>
        <w:r w:rsidRPr="00095C0F">
          <w:rPr>
            <w:rFonts w:ascii="Helvetica" w:eastAsia="Times New Roman" w:hAnsi="Helvetica" w:cs="Helvetica"/>
            <w:b/>
            <w:bCs/>
            <w:color w:val="000000"/>
            <w:sz w:val="29"/>
          </w:rPr>
          <w:fldChar w:fldCharType="begin"/>
        </w:r>
        <w:r w:rsidRPr="00095C0F">
          <w:rPr>
            <w:rFonts w:ascii="Helvetica" w:eastAsia="Times New Roman" w:hAnsi="Helvetica" w:cs="Helvetica"/>
            <w:b/>
            <w:bCs/>
            <w:color w:val="000000"/>
            <w:sz w:val="29"/>
          </w:rPr>
          <w:instrText xml:space="preserve"> HYPERLINK "http://developer.android.com/tools/help/uiautomator/index.html" \o "UIAutomator for Android Test Automation" \t "_blank" </w:instrText>
        </w:r>
        <w:r w:rsidRPr="00095C0F">
          <w:rPr>
            <w:rFonts w:ascii="Helvetica" w:eastAsia="Times New Roman" w:hAnsi="Helvetica" w:cs="Helvetica"/>
            <w:b/>
            <w:bCs/>
            <w:color w:val="000000"/>
            <w:sz w:val="29"/>
          </w:rPr>
          <w:fldChar w:fldCharType="separate"/>
        </w:r>
        <w:r w:rsidRPr="00095C0F">
          <w:rPr>
            <w:rFonts w:ascii="Helvetica" w:eastAsia="Times New Roman" w:hAnsi="Helvetica" w:cs="Helvetica"/>
            <w:b/>
            <w:bCs/>
            <w:color w:val="777777"/>
            <w:sz w:val="29"/>
            <w:u w:val="single"/>
          </w:rPr>
          <w:t xml:space="preserve">UI </w:t>
        </w:r>
        <w:proofErr w:type="spellStart"/>
        <w:r w:rsidRPr="00095C0F">
          <w:rPr>
            <w:rFonts w:ascii="Helvetica" w:eastAsia="Times New Roman" w:hAnsi="Helvetica" w:cs="Helvetica"/>
            <w:b/>
            <w:bCs/>
            <w:color w:val="777777"/>
            <w:sz w:val="29"/>
            <w:u w:val="single"/>
          </w:rPr>
          <w:t>Automator</w:t>
        </w:r>
        <w:proofErr w:type="spellEnd"/>
        <w:r w:rsidRPr="00095C0F">
          <w:rPr>
            <w:rFonts w:ascii="Helvetica" w:eastAsia="Times New Roman" w:hAnsi="Helvetica" w:cs="Helvetica"/>
            <w:b/>
            <w:bCs/>
            <w:color w:val="000000"/>
            <w:sz w:val="29"/>
          </w:rPr>
          <w:fldChar w:fldCharType="end"/>
        </w:r>
        <w:r w:rsidRPr="00095C0F">
          <w:rPr>
            <w:rFonts w:ascii="Helvetica" w:eastAsia="Times New Roman" w:hAnsi="Helvetica" w:cs="Helvetica"/>
            <w:b/>
            <w:bCs/>
            <w:color w:val="000000"/>
            <w:sz w:val="29"/>
          </w:rPr>
          <w:t> for Android Test Automation</w:t>
        </w:r>
      </w:ins>
    </w:p>
    <w:p w:rsidR="00095C0F" w:rsidRPr="00095C0F" w:rsidRDefault="00095C0F" w:rsidP="00095C0F">
      <w:pPr>
        <w:spacing w:after="0" w:line="369" w:lineRule="atLeast"/>
        <w:rPr>
          <w:ins w:id="87" w:author="Unknown"/>
          <w:rFonts w:ascii="Verdana" w:eastAsia="Times New Roman" w:hAnsi="Verdana" w:cs="Times New Roman"/>
          <w:color w:val="222222"/>
          <w:sz w:val="21"/>
          <w:szCs w:val="21"/>
        </w:rPr>
      </w:pPr>
      <w:ins w:id="88" w:author="Unknown">
        <w:r w:rsidRPr="00095C0F">
          <w:rPr>
            <w:rFonts w:ascii="Verdana" w:eastAsia="Times New Roman" w:hAnsi="Verdana" w:cs="Times New Roman"/>
            <w:b/>
            <w:bCs/>
            <w:i/>
            <w:iCs/>
            <w:color w:val="222222"/>
            <w:sz w:val="21"/>
          </w:rPr>
          <w:t>(Click to enlarge image)</w:t>
        </w:r>
      </w:ins>
    </w:p>
    <w:p w:rsidR="00095C0F" w:rsidRPr="00095C0F" w:rsidRDefault="00095C0F" w:rsidP="00095C0F">
      <w:pPr>
        <w:spacing w:after="0" w:line="369" w:lineRule="atLeast"/>
        <w:rPr>
          <w:ins w:id="89"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lastRenderedPageBreak/>
        <w:drawing>
          <wp:inline distT="0" distB="0" distL="0" distR="0">
            <wp:extent cx="4623435" cy="3965575"/>
            <wp:effectExtent l="19050" t="0" r="5715" b="0"/>
            <wp:docPr id="6" name="Picture 6" descr="UI Automator for Android Test Autom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I Automator for Android Test Automation">
                      <a:hlinkClick r:id="rId24"/>
                    </pic:cNvPr>
                    <pic:cNvPicPr>
                      <a:picLocks noChangeAspect="1" noChangeArrowheads="1"/>
                    </pic:cNvPicPr>
                  </pic:nvPicPr>
                  <pic:blipFill>
                    <a:blip r:embed="rId25"/>
                    <a:srcRect/>
                    <a:stretch>
                      <a:fillRect/>
                    </a:stretch>
                  </pic:blipFill>
                  <pic:spPr bwMode="auto">
                    <a:xfrm>
                      <a:off x="0" y="0"/>
                      <a:ext cx="4623435" cy="3965575"/>
                    </a:xfrm>
                    <a:prstGeom prst="rect">
                      <a:avLst/>
                    </a:prstGeom>
                    <a:noFill/>
                    <a:ln w="9525">
                      <a:noFill/>
                      <a:miter lim="800000"/>
                      <a:headEnd/>
                      <a:tailEnd/>
                    </a:ln>
                  </pic:spPr>
                </pic:pic>
              </a:graphicData>
            </a:graphic>
          </wp:inline>
        </w:drawing>
      </w:r>
    </w:p>
    <w:p w:rsidR="00095C0F" w:rsidRPr="00095C0F" w:rsidRDefault="00095C0F" w:rsidP="00095C0F">
      <w:pPr>
        <w:spacing w:after="369" w:line="369" w:lineRule="atLeast"/>
        <w:rPr>
          <w:ins w:id="90" w:author="Unknown"/>
          <w:rFonts w:ascii="Verdana" w:eastAsia="Times New Roman" w:hAnsi="Verdana" w:cs="Times New Roman"/>
          <w:color w:val="222222"/>
          <w:sz w:val="21"/>
          <w:szCs w:val="21"/>
        </w:rPr>
      </w:pPr>
      <w:ins w:id="91" w:author="Unknown">
        <w:r w:rsidRPr="00095C0F">
          <w:rPr>
            <w:rFonts w:ascii="Verdana" w:eastAsia="Times New Roman" w:hAnsi="Verdana" w:cs="Times New Roman"/>
            <w:color w:val="222222"/>
            <w:sz w:val="21"/>
            <w:szCs w:val="21"/>
          </w:rPr>
          <w:t xml:space="preserve">This tool has been recently elaborated by Google. It supports Android versions beginning from 4.1. One should select another Android app testing tool in order to automate tests for earlier versions. 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is able to interact with all kinds of software products for Android, including system applications. This enables 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to lock and unlock a </w:t>
        </w:r>
        <w:proofErr w:type="spellStart"/>
        <w:r w:rsidRPr="00095C0F">
          <w:rPr>
            <w:rFonts w:ascii="Verdana" w:eastAsia="Times New Roman" w:hAnsi="Verdana" w:cs="Times New Roman"/>
            <w:color w:val="222222"/>
            <w:sz w:val="21"/>
            <w:szCs w:val="21"/>
          </w:rPr>
          <w:t>smartphone</w:t>
        </w:r>
        <w:proofErr w:type="spellEnd"/>
        <w:r w:rsidRPr="00095C0F">
          <w:rPr>
            <w:rFonts w:ascii="Verdana" w:eastAsia="Times New Roman" w:hAnsi="Verdana" w:cs="Times New Roman"/>
            <w:color w:val="222222"/>
            <w:sz w:val="21"/>
            <w:szCs w:val="21"/>
          </w:rPr>
          <w:t xml:space="preserve"> or a tablet.</w:t>
        </w:r>
      </w:ins>
    </w:p>
    <w:p w:rsidR="00095C0F" w:rsidRPr="00095C0F" w:rsidRDefault="00095C0F" w:rsidP="00095C0F">
      <w:pPr>
        <w:spacing w:after="369" w:line="369" w:lineRule="atLeast"/>
        <w:rPr>
          <w:ins w:id="92" w:author="Unknown"/>
          <w:rFonts w:ascii="Verdana" w:eastAsia="Times New Roman" w:hAnsi="Verdana" w:cs="Times New Roman"/>
          <w:color w:val="222222"/>
          <w:sz w:val="21"/>
          <w:szCs w:val="21"/>
        </w:rPr>
      </w:pPr>
      <w:ins w:id="93" w:author="Unknown">
        <w:r w:rsidRPr="00095C0F">
          <w:rPr>
            <w:rFonts w:ascii="Verdana" w:eastAsia="Times New Roman" w:hAnsi="Verdana" w:cs="Times New Roman"/>
            <w:color w:val="222222"/>
            <w:sz w:val="21"/>
            <w:szCs w:val="21"/>
          </w:rPr>
          <w:t>Scripts created by means of this tool can be executed on many different Android platforms. It allows reproducing complex sequences of user actions.</w:t>
        </w:r>
      </w:ins>
    </w:p>
    <w:p w:rsidR="00095C0F" w:rsidRPr="00095C0F" w:rsidRDefault="00095C0F" w:rsidP="00095C0F">
      <w:pPr>
        <w:spacing w:after="369" w:line="369" w:lineRule="atLeast"/>
        <w:rPr>
          <w:ins w:id="94" w:author="Unknown"/>
          <w:rFonts w:ascii="Verdana" w:eastAsia="Times New Roman" w:hAnsi="Verdana" w:cs="Times New Roman"/>
          <w:color w:val="222222"/>
          <w:sz w:val="21"/>
          <w:szCs w:val="21"/>
        </w:rPr>
      </w:pPr>
      <w:ins w:id="95" w:author="Unknown">
        <w:r w:rsidRPr="00095C0F">
          <w:rPr>
            <w:rFonts w:ascii="Verdana" w:eastAsia="Times New Roman" w:hAnsi="Verdana" w:cs="Times New Roman"/>
            <w:color w:val="222222"/>
            <w:sz w:val="21"/>
            <w:szCs w:val="21"/>
          </w:rPr>
          <w:t xml:space="preserve">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also can utilize external buttons of a device, such as buttons for going back, volume regulation, turning on and off the device.</w:t>
        </w:r>
      </w:ins>
    </w:p>
    <w:p w:rsidR="00095C0F" w:rsidRPr="00095C0F" w:rsidRDefault="00095C0F" w:rsidP="00095C0F">
      <w:pPr>
        <w:spacing w:after="369" w:line="369" w:lineRule="atLeast"/>
        <w:rPr>
          <w:ins w:id="96" w:author="Unknown"/>
          <w:rFonts w:ascii="Verdana" w:eastAsia="Times New Roman" w:hAnsi="Verdana" w:cs="Times New Roman"/>
          <w:color w:val="222222"/>
          <w:sz w:val="21"/>
          <w:szCs w:val="21"/>
        </w:rPr>
      </w:pPr>
      <w:ins w:id="97" w:author="Unknown">
        <w:r w:rsidRPr="00095C0F">
          <w:rPr>
            <w:rFonts w:ascii="Verdana" w:eastAsia="Times New Roman" w:hAnsi="Verdana" w:cs="Times New Roman"/>
            <w:color w:val="222222"/>
            <w:sz w:val="21"/>
            <w:szCs w:val="21"/>
          </w:rPr>
          <w:t xml:space="preserve">It can be integrated with testing framework </w:t>
        </w:r>
        <w:proofErr w:type="spellStart"/>
        <w:r w:rsidRPr="00095C0F">
          <w:rPr>
            <w:rFonts w:ascii="Verdana" w:eastAsia="Times New Roman" w:hAnsi="Verdana" w:cs="Times New Roman"/>
            <w:color w:val="222222"/>
            <w:sz w:val="21"/>
            <w:szCs w:val="21"/>
          </w:rPr>
          <w:t>TestNG</w:t>
        </w:r>
        <w:proofErr w:type="spellEnd"/>
        <w:r w:rsidRPr="00095C0F">
          <w:rPr>
            <w:rFonts w:ascii="Verdana" w:eastAsia="Times New Roman" w:hAnsi="Verdana" w:cs="Times New Roman"/>
            <w:color w:val="222222"/>
            <w:sz w:val="21"/>
            <w:szCs w:val="21"/>
          </w:rPr>
          <w:t xml:space="preserve">. In this case 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can generate informative and detailed reports, similar to reports generated by </w:t>
        </w:r>
        <w:proofErr w:type="spellStart"/>
        <w:r w:rsidRPr="00095C0F">
          <w:rPr>
            <w:rFonts w:ascii="Verdana" w:eastAsia="Times New Roman" w:hAnsi="Verdana" w:cs="Times New Roman"/>
            <w:color w:val="222222"/>
            <w:sz w:val="21"/>
            <w:szCs w:val="21"/>
          </w:rPr>
          <w:t>Ranorex</w:t>
        </w:r>
        <w:proofErr w:type="spellEnd"/>
        <w:r w:rsidRPr="00095C0F">
          <w:rPr>
            <w:rFonts w:ascii="Verdana" w:eastAsia="Times New Roman" w:hAnsi="Verdana" w:cs="Times New Roman"/>
            <w:color w:val="222222"/>
            <w:sz w:val="21"/>
            <w:szCs w:val="21"/>
          </w:rPr>
          <w:t>. This tool also searches elements very fast.</w:t>
        </w:r>
      </w:ins>
    </w:p>
    <w:p w:rsidR="00095C0F" w:rsidRPr="00095C0F" w:rsidRDefault="00095C0F" w:rsidP="00095C0F">
      <w:pPr>
        <w:spacing w:after="369" w:line="369" w:lineRule="atLeast"/>
        <w:rPr>
          <w:ins w:id="98" w:author="Unknown"/>
          <w:rFonts w:ascii="Verdana" w:eastAsia="Times New Roman" w:hAnsi="Verdana" w:cs="Times New Roman"/>
          <w:color w:val="222222"/>
          <w:sz w:val="21"/>
          <w:szCs w:val="21"/>
        </w:rPr>
      </w:pPr>
      <w:ins w:id="99" w:author="Unknown">
        <w:r w:rsidRPr="00095C0F">
          <w:rPr>
            <w:rFonts w:ascii="Verdana" w:eastAsia="Times New Roman" w:hAnsi="Verdana" w:cs="Times New Roman"/>
            <w:color w:val="222222"/>
            <w:sz w:val="21"/>
            <w:szCs w:val="21"/>
          </w:rPr>
          <w:lastRenderedPageBreak/>
          <w:t xml:space="preserve">Software testing experts find 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good for quality mobile application testing on many Android platforms. It is one of the best tools for Android applications, as it is elaborated by Google </w:t>
        </w:r>
        <w:proofErr w:type="gramStart"/>
        <w:r w:rsidRPr="00095C0F">
          <w:rPr>
            <w:rFonts w:ascii="Verdana" w:eastAsia="Times New Roman" w:hAnsi="Verdana" w:cs="Times New Roman"/>
            <w:color w:val="222222"/>
            <w:sz w:val="21"/>
            <w:szCs w:val="21"/>
          </w:rPr>
          <w:t>specially</w:t>
        </w:r>
        <w:proofErr w:type="gramEnd"/>
        <w:r w:rsidRPr="00095C0F">
          <w:rPr>
            <w:rFonts w:ascii="Verdana" w:eastAsia="Times New Roman" w:hAnsi="Verdana" w:cs="Times New Roman"/>
            <w:color w:val="222222"/>
            <w:sz w:val="21"/>
            <w:szCs w:val="21"/>
          </w:rPr>
          <w:t xml:space="preserve"> for this operating system.</w:t>
        </w:r>
      </w:ins>
    </w:p>
    <w:p w:rsidR="00095C0F" w:rsidRPr="00095C0F" w:rsidRDefault="00095C0F" w:rsidP="00095C0F">
      <w:pPr>
        <w:spacing w:after="0" w:line="369" w:lineRule="atLeast"/>
        <w:rPr>
          <w:ins w:id="100" w:author="Unknown"/>
          <w:rFonts w:ascii="Verdana" w:eastAsia="Times New Roman" w:hAnsi="Verdana" w:cs="Times New Roman"/>
          <w:color w:val="222222"/>
          <w:sz w:val="21"/>
          <w:szCs w:val="21"/>
        </w:rPr>
      </w:pPr>
      <w:ins w:id="101" w:author="Unknown">
        <w:r w:rsidRPr="00095C0F">
          <w:rPr>
            <w:rFonts w:ascii="Verdana" w:eastAsia="Times New Roman" w:hAnsi="Verdana" w:cs="Times New Roman"/>
            <w:color w:val="222222"/>
            <w:sz w:val="21"/>
            <w:szCs w:val="21"/>
          </w:rPr>
          <w:t>Usually about 80% of new software bugs reproduce on all the supported platforms. So, one may perform</w:t>
        </w:r>
        <w:r w:rsidRPr="00095C0F">
          <w:rPr>
            <w:rFonts w:ascii="Verdana" w:eastAsia="Times New Roman" w:hAnsi="Verdana" w:cs="Times New Roman"/>
            <w:color w:val="222222"/>
            <w:sz w:val="21"/>
          </w:rPr>
          <w:t> </w:t>
        </w:r>
        <w:r w:rsidRPr="00095C0F">
          <w:rPr>
            <w:rFonts w:ascii="Verdana" w:eastAsia="Times New Roman" w:hAnsi="Verdana" w:cs="Times New Roman"/>
            <w:b/>
            <w:bCs/>
            <w:color w:val="222222"/>
            <w:sz w:val="21"/>
          </w:rPr>
          <w:t>mobile testing</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t>on one of widely used platforms and discover up to 80% of defects. The rest 20% will be found on all the other platforms. That means that in most cases it is better to test software product thoroughly on fewer platforms than hastily on numerous.</w:t>
        </w:r>
      </w:ins>
    </w:p>
    <w:p w:rsidR="00095C0F" w:rsidRPr="00095C0F" w:rsidRDefault="00095C0F" w:rsidP="00095C0F">
      <w:pPr>
        <w:spacing w:after="369" w:line="369" w:lineRule="atLeast"/>
        <w:rPr>
          <w:ins w:id="102" w:author="Unknown"/>
          <w:rFonts w:ascii="Verdana" w:eastAsia="Times New Roman" w:hAnsi="Verdana" w:cs="Times New Roman"/>
          <w:color w:val="222222"/>
          <w:sz w:val="21"/>
          <w:szCs w:val="21"/>
        </w:rPr>
      </w:pPr>
      <w:ins w:id="103" w:author="Unknown">
        <w:r w:rsidRPr="00095C0F">
          <w:rPr>
            <w:rFonts w:ascii="Verdana" w:eastAsia="Times New Roman" w:hAnsi="Verdana" w:cs="Times New Roman"/>
            <w:color w:val="222222"/>
            <w:sz w:val="21"/>
            <w:szCs w:val="21"/>
          </w:rPr>
          <w:t xml:space="preserve">At present Android 4.1 is installed on about 66% of all devices using Android operating system. That is why many automated test engineers often decide that UI </w:t>
        </w:r>
        <w:proofErr w:type="spellStart"/>
        <w:r w:rsidRPr="00095C0F">
          <w:rPr>
            <w:rFonts w:ascii="Verdana" w:eastAsia="Times New Roman" w:hAnsi="Verdana" w:cs="Times New Roman"/>
            <w:color w:val="222222"/>
            <w:sz w:val="21"/>
            <w:szCs w:val="21"/>
          </w:rPr>
          <w:t>Automator</w:t>
        </w:r>
        <w:proofErr w:type="spellEnd"/>
        <w:r w:rsidRPr="00095C0F">
          <w:rPr>
            <w:rFonts w:ascii="Verdana" w:eastAsia="Times New Roman" w:hAnsi="Verdana" w:cs="Times New Roman"/>
            <w:color w:val="222222"/>
            <w:sz w:val="21"/>
            <w:szCs w:val="21"/>
          </w:rPr>
          <w:t xml:space="preserve"> is the most suitable solution.</w:t>
        </w:r>
      </w:ins>
    </w:p>
    <w:p w:rsidR="00095C0F" w:rsidRPr="00095C0F" w:rsidRDefault="00095C0F" w:rsidP="00095C0F">
      <w:pPr>
        <w:spacing w:after="0" w:line="369" w:lineRule="atLeast"/>
        <w:rPr>
          <w:ins w:id="104" w:author="Unknown"/>
          <w:rFonts w:ascii="Verdana" w:eastAsia="Times New Roman" w:hAnsi="Verdana" w:cs="Times New Roman"/>
          <w:color w:val="222222"/>
          <w:sz w:val="21"/>
          <w:szCs w:val="21"/>
        </w:rPr>
      </w:pPr>
      <w:proofErr w:type="spellStart"/>
      <w:ins w:id="105" w:author="Unknown">
        <w:r w:rsidRPr="00095C0F">
          <w:rPr>
            <w:rFonts w:ascii="Verdana" w:eastAsia="Times New Roman" w:hAnsi="Verdana" w:cs="Times New Roman"/>
            <w:b/>
            <w:bCs/>
            <w:color w:val="222222"/>
            <w:sz w:val="21"/>
          </w:rPr>
          <w:t>Ranorex</w:t>
        </w:r>
        <w:proofErr w:type="spellEnd"/>
        <w:r w:rsidRPr="00095C0F">
          <w:rPr>
            <w:rFonts w:ascii="Verdana" w:eastAsia="Times New Roman" w:hAnsi="Verdana" w:cs="Times New Roman"/>
            <w:b/>
            <w:bCs/>
            <w:color w:val="222222"/>
            <w:sz w:val="21"/>
          </w:rPr>
          <w:t xml:space="preserve"> is frequently utilized for creation tests for early Android versions.</w:t>
        </w:r>
      </w:ins>
    </w:p>
    <w:p w:rsidR="00095C0F" w:rsidRPr="00095C0F" w:rsidRDefault="00095C0F" w:rsidP="00095C0F">
      <w:pPr>
        <w:spacing w:before="400" w:after="133" w:line="267" w:lineRule="atLeast"/>
        <w:outlineLvl w:val="2"/>
        <w:rPr>
          <w:ins w:id="106" w:author="Unknown"/>
          <w:rFonts w:ascii="Helvetica" w:eastAsia="Times New Roman" w:hAnsi="Helvetica" w:cs="Helvetica"/>
          <w:b/>
          <w:bCs/>
          <w:color w:val="000000"/>
          <w:sz w:val="29"/>
          <w:szCs w:val="29"/>
        </w:rPr>
      </w:pPr>
      <w:ins w:id="107" w:author="Unknown">
        <w:r w:rsidRPr="00095C0F">
          <w:rPr>
            <w:rFonts w:ascii="Helvetica" w:eastAsia="Times New Roman" w:hAnsi="Helvetica" w:cs="Helvetica"/>
            <w:b/>
            <w:bCs/>
            <w:color w:val="000000"/>
            <w:sz w:val="29"/>
            <w:szCs w:val="29"/>
          </w:rPr>
          <w:t>Conclusion:</w:t>
        </w:r>
      </w:ins>
    </w:p>
    <w:p w:rsidR="00095C0F" w:rsidRPr="00095C0F" w:rsidRDefault="00095C0F" w:rsidP="00095C0F">
      <w:pPr>
        <w:spacing w:after="369" w:line="369" w:lineRule="atLeast"/>
        <w:rPr>
          <w:ins w:id="108" w:author="Unknown"/>
          <w:rFonts w:ascii="Verdana" w:eastAsia="Times New Roman" w:hAnsi="Verdana" w:cs="Times New Roman"/>
          <w:color w:val="222222"/>
          <w:sz w:val="21"/>
          <w:szCs w:val="21"/>
        </w:rPr>
      </w:pPr>
      <w:ins w:id="109" w:author="Unknown">
        <w:r w:rsidRPr="00095C0F">
          <w:rPr>
            <w:rFonts w:ascii="Verdana" w:eastAsia="Times New Roman" w:hAnsi="Verdana" w:cs="Times New Roman"/>
            <w:color w:val="222222"/>
            <w:sz w:val="21"/>
            <w:szCs w:val="21"/>
          </w:rPr>
          <w:t>Tests automation is a complex task. It requires thorough preparation and researches. One should also keep up with all the novelties in information technology, applications and test automation tools. All this knowledge is necessary for creating the most effective tests.</w:t>
        </w:r>
      </w:ins>
    </w:p>
    <w:p w:rsidR="00095C0F" w:rsidRPr="00095C0F" w:rsidRDefault="00095C0F" w:rsidP="00095C0F">
      <w:pPr>
        <w:spacing w:after="0" w:line="369" w:lineRule="atLeast"/>
        <w:rPr>
          <w:ins w:id="110" w:author="Unknown"/>
          <w:rFonts w:ascii="Verdana" w:eastAsia="Times New Roman" w:hAnsi="Verdana" w:cs="Times New Roman"/>
          <w:color w:val="222222"/>
          <w:sz w:val="21"/>
          <w:szCs w:val="21"/>
        </w:rPr>
      </w:pPr>
      <w:ins w:id="111" w:author="Unknown">
        <w:r w:rsidRPr="00095C0F">
          <w:rPr>
            <w:rFonts w:ascii="Verdana" w:eastAsia="Times New Roman" w:hAnsi="Verdana" w:cs="Times New Roman"/>
            <w:b/>
            <w:bCs/>
            <w:i/>
            <w:iCs/>
            <w:color w:val="222222"/>
            <w:sz w:val="21"/>
          </w:rPr>
          <w:t>About the Author:</w:t>
        </w:r>
        <w:r w:rsidRPr="00095C0F">
          <w:rPr>
            <w:rFonts w:ascii="Verdana" w:eastAsia="Times New Roman" w:hAnsi="Verdana" w:cs="Times New Roman"/>
            <w:color w:val="222222"/>
            <w:sz w:val="21"/>
          </w:rPr>
          <w:t> </w:t>
        </w:r>
        <w:r w:rsidRPr="00095C0F">
          <w:rPr>
            <w:rFonts w:ascii="Verdana" w:eastAsia="Times New Roman" w:hAnsi="Verdana" w:cs="Times New Roman"/>
            <w:i/>
            <w:iCs/>
            <w:color w:val="222222"/>
            <w:sz w:val="21"/>
          </w:rPr>
          <w:t xml:space="preserve">This is a guest post by Oleg </w:t>
        </w:r>
        <w:proofErr w:type="spellStart"/>
        <w:r w:rsidRPr="00095C0F">
          <w:rPr>
            <w:rFonts w:ascii="Verdana" w:eastAsia="Times New Roman" w:hAnsi="Verdana" w:cs="Times New Roman"/>
            <w:i/>
            <w:iCs/>
            <w:color w:val="222222"/>
            <w:sz w:val="21"/>
          </w:rPr>
          <w:t>Prosyanik</w:t>
        </w:r>
        <w:proofErr w:type="spellEnd"/>
        <w:r w:rsidRPr="00095C0F">
          <w:rPr>
            <w:rFonts w:ascii="Verdana" w:eastAsia="Times New Roman" w:hAnsi="Verdana" w:cs="Times New Roman"/>
            <w:i/>
            <w:iCs/>
            <w:color w:val="222222"/>
            <w:sz w:val="21"/>
          </w:rPr>
          <w:t>, a Senior Automated Test Engineer of </w:t>
        </w:r>
        <w:proofErr w:type="spellStart"/>
        <w:r w:rsidRPr="00095C0F">
          <w:rPr>
            <w:rFonts w:ascii="Verdana" w:eastAsia="Times New Roman" w:hAnsi="Verdana" w:cs="Times New Roman"/>
            <w:i/>
            <w:iCs/>
            <w:color w:val="222222"/>
            <w:sz w:val="21"/>
          </w:rPr>
          <w:fldChar w:fldCharType="begin"/>
        </w:r>
        <w:r w:rsidRPr="00095C0F">
          <w:rPr>
            <w:rFonts w:ascii="Verdana" w:eastAsia="Times New Roman" w:hAnsi="Verdana" w:cs="Times New Roman"/>
            <w:i/>
            <w:iCs/>
            <w:color w:val="222222"/>
            <w:sz w:val="21"/>
          </w:rPr>
          <w:instrText xml:space="preserve"> HYPERLINK "http://qatestlab.com/" \o "http://qatestlab.com/" \t "_blank" </w:instrText>
        </w:r>
        <w:r w:rsidRPr="00095C0F">
          <w:rPr>
            <w:rFonts w:ascii="Verdana" w:eastAsia="Times New Roman" w:hAnsi="Verdana" w:cs="Times New Roman"/>
            <w:i/>
            <w:iCs/>
            <w:color w:val="222222"/>
            <w:sz w:val="21"/>
          </w:rPr>
          <w:fldChar w:fldCharType="separate"/>
        </w:r>
        <w:r w:rsidRPr="00095C0F">
          <w:rPr>
            <w:rFonts w:ascii="Verdana" w:eastAsia="Times New Roman" w:hAnsi="Verdana" w:cs="Times New Roman"/>
            <w:i/>
            <w:iCs/>
            <w:color w:val="777777"/>
            <w:sz w:val="21"/>
            <w:u w:val="single"/>
          </w:rPr>
          <w:t>QATestLab</w:t>
        </w:r>
        <w:proofErr w:type="spellEnd"/>
        <w:r w:rsidRPr="00095C0F">
          <w:rPr>
            <w:rFonts w:ascii="Verdana" w:eastAsia="Times New Roman" w:hAnsi="Verdana" w:cs="Times New Roman"/>
            <w:i/>
            <w:iCs/>
            <w:color w:val="222222"/>
            <w:sz w:val="21"/>
          </w:rPr>
          <w:fldChar w:fldCharType="end"/>
        </w:r>
        <w:r w:rsidRPr="00095C0F">
          <w:rPr>
            <w:rFonts w:ascii="Verdana" w:eastAsia="Times New Roman" w:hAnsi="Verdana" w:cs="Times New Roman"/>
            <w:i/>
            <w:iCs/>
            <w:color w:val="222222"/>
            <w:sz w:val="21"/>
          </w:rPr>
          <w:t>, a leading Ukrainian company offering full range of software testing services. He has been automating tests for more than 4 years. Oleg creates automated tests for different desktop and mobile applications; he has strong programming skills in widely used languages, such as Java, PHP, Delphi, Ruby, C#.</w:t>
        </w:r>
      </w:ins>
    </w:p>
    <w:p w:rsidR="00095C0F" w:rsidRPr="00095C0F" w:rsidRDefault="00095C0F" w:rsidP="00095C0F">
      <w:pPr>
        <w:spacing w:after="0" w:line="369" w:lineRule="atLeast"/>
        <w:rPr>
          <w:ins w:id="112" w:author="Unknown"/>
          <w:rFonts w:ascii="Verdana" w:eastAsia="Times New Roman" w:hAnsi="Verdana" w:cs="Times New Roman"/>
          <w:color w:val="222222"/>
          <w:sz w:val="21"/>
          <w:szCs w:val="21"/>
        </w:rPr>
      </w:pPr>
      <w:ins w:id="113" w:author="Unknown">
        <w:r w:rsidRPr="00095C0F">
          <w:rPr>
            <w:rFonts w:ascii="Verdana" w:eastAsia="Times New Roman" w:hAnsi="Verdana" w:cs="Times New Roman"/>
            <w:b/>
            <w:bCs/>
            <w:i/>
            <w:iCs/>
            <w:color w:val="222222"/>
            <w:sz w:val="21"/>
          </w:rPr>
          <w:t>Let us know if you have any queries on mobile testing or Android Testing Tools we listed in this article.</w:t>
        </w:r>
      </w:ins>
    </w:p>
    <w:p w:rsidR="00095C0F" w:rsidRPr="00095C0F" w:rsidRDefault="00095C0F" w:rsidP="00095C0F">
      <w:pPr>
        <w:spacing w:after="0" w:line="369" w:lineRule="atLeast"/>
        <w:rPr>
          <w:ins w:id="114" w:author="Unknown"/>
          <w:rFonts w:ascii="Verdana" w:eastAsia="Times New Roman" w:hAnsi="Verdana" w:cs="Times New Roman"/>
          <w:color w:val="222222"/>
          <w:sz w:val="21"/>
          <w:szCs w:val="21"/>
        </w:rPr>
      </w:pPr>
      <w:ins w:id="115" w:author="Unknown">
        <w:r w:rsidRPr="00095C0F">
          <w:rPr>
            <w:rFonts w:ascii="Verdana" w:eastAsia="Times New Roman" w:hAnsi="Verdana" w:cs="Times New Roman"/>
            <w:color w:val="222222"/>
            <w:sz w:val="21"/>
          </w:rPr>
          <w:t>91</w:t>
        </w:r>
        <w:r w:rsidRPr="00095C0F">
          <w:rPr>
            <w:rFonts w:ascii="Verdana" w:eastAsia="Times New Roman" w:hAnsi="Verdana" w:cs="Times New Roman"/>
            <w:color w:val="222222"/>
            <w:sz w:val="21"/>
            <w:szCs w:val="21"/>
          </w:rPr>
          <w:br/>
        </w:r>
        <w:r w:rsidRPr="00095C0F">
          <w:rPr>
            <w:rFonts w:ascii="Verdana" w:eastAsia="Times New Roman" w:hAnsi="Verdana" w:cs="Times New Roman"/>
            <w:color w:val="222222"/>
            <w:sz w:val="21"/>
          </w:rPr>
          <w:fldChar w:fldCharType="begin"/>
        </w:r>
        <w:r w:rsidRPr="00095C0F">
          <w:rPr>
            <w:rFonts w:ascii="Verdana" w:eastAsia="Times New Roman" w:hAnsi="Verdana" w:cs="Times New Roman"/>
            <w:color w:val="222222"/>
            <w:sz w:val="21"/>
          </w:rPr>
          <w:instrText xml:space="preserve"> HYPERLINK "javascript:void(0);" </w:instrText>
        </w:r>
        <w:r w:rsidRPr="00095C0F">
          <w:rPr>
            <w:rFonts w:ascii="Verdana" w:eastAsia="Times New Roman" w:hAnsi="Verdana" w:cs="Times New Roman"/>
            <w:color w:val="222222"/>
            <w:sz w:val="21"/>
          </w:rPr>
          <w:fldChar w:fldCharType="separate"/>
        </w:r>
        <w:proofErr w:type="spellStart"/>
        <w:r w:rsidRPr="00095C0F">
          <w:rPr>
            <w:rFonts w:ascii="Verdana" w:eastAsia="Times New Roman" w:hAnsi="Verdana" w:cs="Times New Roman"/>
            <w:color w:val="000000"/>
            <w:sz w:val="21"/>
            <w:u w:val="single"/>
          </w:rPr>
          <w:t>inShare</w:t>
        </w:r>
        <w:proofErr w:type="spellEnd"/>
        <w:r w:rsidRPr="00095C0F">
          <w:rPr>
            <w:rFonts w:ascii="Verdana" w:eastAsia="Times New Roman" w:hAnsi="Verdana" w:cs="Times New Roman"/>
            <w:color w:val="222222"/>
            <w:sz w:val="21"/>
          </w:rPr>
          <w:fldChar w:fldCharType="end"/>
        </w:r>
      </w:ins>
    </w:p>
    <w:p w:rsidR="00095C0F" w:rsidRPr="00095C0F" w:rsidRDefault="00095C0F" w:rsidP="00095C0F">
      <w:pPr>
        <w:spacing w:after="97" w:line="369" w:lineRule="atLeast"/>
        <w:rPr>
          <w:ins w:id="116" w:author="Unknown"/>
          <w:rFonts w:ascii="Arial" w:eastAsia="Times New Roman" w:hAnsi="Arial" w:cs="Arial"/>
          <w:color w:val="222222"/>
          <w:sz w:val="21"/>
          <w:szCs w:val="21"/>
        </w:rPr>
      </w:pPr>
      <w:ins w:id="117" w:author="Unknown">
        <w:r w:rsidRPr="00095C0F">
          <w:rPr>
            <w:rFonts w:ascii="Arial" w:eastAsia="Times New Roman" w:hAnsi="Arial" w:cs="Arial"/>
            <w:color w:val="222222"/>
            <w:sz w:val="21"/>
            <w:szCs w:val="21"/>
          </w:rPr>
          <w:fldChar w:fldCharType="begin"/>
        </w:r>
        <w:r w:rsidRPr="00095C0F">
          <w:rPr>
            <w:rFonts w:ascii="Arial" w:eastAsia="Times New Roman" w:hAnsi="Arial" w:cs="Arial"/>
            <w:color w:val="222222"/>
            <w:sz w:val="21"/>
            <w:szCs w:val="21"/>
          </w:rPr>
          <w:instrText xml:space="preserve"> HYPERLINK "http://www.softwaretestinghelp.com/5-best-automation-tools-for-testing-android-applications/" \l "respond" </w:instrText>
        </w:r>
        <w:r w:rsidRPr="00095C0F">
          <w:rPr>
            <w:rFonts w:ascii="Arial" w:eastAsia="Times New Roman" w:hAnsi="Arial" w:cs="Arial"/>
            <w:color w:val="222222"/>
            <w:sz w:val="21"/>
            <w:szCs w:val="21"/>
          </w:rPr>
          <w:fldChar w:fldCharType="separate"/>
        </w:r>
        <w:r w:rsidRPr="00095C0F">
          <w:rPr>
            <w:rFonts w:ascii="Arial" w:eastAsia="Times New Roman" w:hAnsi="Arial" w:cs="Arial"/>
            <w:color w:val="444444"/>
            <w:sz w:val="32"/>
          </w:rPr>
          <w:t>34</w:t>
        </w:r>
        <w:r w:rsidRPr="00095C0F">
          <w:rPr>
            <w:rFonts w:ascii="Arial" w:eastAsia="Times New Roman" w:hAnsi="Arial" w:cs="Arial"/>
            <w:color w:val="222222"/>
            <w:sz w:val="21"/>
            <w:szCs w:val="21"/>
          </w:rPr>
          <w:fldChar w:fldCharType="end"/>
        </w:r>
      </w:ins>
    </w:p>
    <w:p w:rsidR="00095C0F" w:rsidRPr="00095C0F" w:rsidRDefault="00095C0F" w:rsidP="00095C0F">
      <w:pPr>
        <w:spacing w:after="240" w:line="369" w:lineRule="atLeast"/>
        <w:rPr>
          <w:ins w:id="118" w:author="Unknown"/>
          <w:rFonts w:ascii="Verdana" w:eastAsia="Times New Roman" w:hAnsi="Verdana" w:cs="Times New Roman"/>
          <w:color w:val="222222"/>
          <w:sz w:val="21"/>
          <w:szCs w:val="21"/>
        </w:rPr>
      </w:pPr>
      <w:ins w:id="119" w:author="Unknown">
        <w:r w:rsidRPr="00095C0F">
          <w:rPr>
            <w:rFonts w:ascii="Verdana" w:eastAsia="Times New Roman" w:hAnsi="Verdana" w:cs="Times New Roman"/>
            <w:color w:val="222222"/>
            <w:sz w:val="21"/>
            <w:szCs w:val="21"/>
          </w:rPr>
          <w:br/>
        </w:r>
        <w:r w:rsidRPr="00095C0F">
          <w:rPr>
            <w:rFonts w:ascii="Verdana" w:eastAsia="Times New Roman" w:hAnsi="Verdana" w:cs="Times New Roman"/>
            <w:color w:val="222222"/>
            <w:sz w:val="21"/>
          </w:rPr>
          <w:t> </w:t>
        </w:r>
      </w:ins>
    </w:p>
    <w:p w:rsidR="00095C0F" w:rsidRPr="00095C0F" w:rsidRDefault="00095C0F" w:rsidP="00095C0F">
      <w:pPr>
        <w:spacing w:after="0" w:line="267" w:lineRule="atLeast"/>
        <w:outlineLvl w:val="2"/>
        <w:rPr>
          <w:ins w:id="120" w:author="Unknown"/>
          <w:rFonts w:ascii="Helvetica" w:eastAsia="Times New Roman" w:hAnsi="Helvetica" w:cs="Helvetica"/>
          <w:b/>
          <w:bCs/>
          <w:color w:val="000000"/>
          <w:sz w:val="26"/>
          <w:szCs w:val="26"/>
        </w:rPr>
      </w:pPr>
      <w:ins w:id="121" w:author="Unknown">
        <w:r w:rsidRPr="00095C0F">
          <w:rPr>
            <w:rFonts w:ascii="Helvetica" w:eastAsia="Times New Roman" w:hAnsi="Helvetica" w:cs="Helvetica"/>
            <w:b/>
            <w:bCs/>
            <w:color w:val="000000"/>
            <w:sz w:val="26"/>
            <w:szCs w:val="26"/>
          </w:rPr>
          <w:t>Recommended Reading Only For You:</w:t>
        </w:r>
      </w:ins>
    </w:p>
    <w:p w:rsidR="00095C0F" w:rsidRPr="00095C0F" w:rsidRDefault="00095C0F" w:rsidP="00095C0F">
      <w:pPr>
        <w:spacing w:after="0" w:line="369" w:lineRule="atLeast"/>
        <w:rPr>
          <w:ins w:id="122" w:author="Unknown"/>
          <w:rFonts w:ascii="Verdana" w:eastAsia="Times New Roman" w:hAnsi="Verdana" w:cs="Times New Roman"/>
          <w:color w:val="222222"/>
          <w:sz w:val="21"/>
          <w:szCs w:val="21"/>
        </w:rPr>
      </w:pPr>
      <w:proofErr w:type="gramStart"/>
      <w:ins w:id="123" w:author="Unknown">
        <w:r w:rsidRPr="00095C0F">
          <w:rPr>
            <w:rFonts w:ascii="Verdana" w:eastAsia="Times New Roman" w:hAnsi="Symbol" w:cs="Times New Roman"/>
            <w:color w:val="222222"/>
            <w:sz w:val="21"/>
            <w:szCs w:val="21"/>
          </w:rPr>
          <w:lastRenderedPageBreak/>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"http://www.softwaretestinghelp.com/web-application-load-stress-and-performance-testing-using-wapt/" \o "Web Application Load, Stress and Performance Testing Using WAPT"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Web Application Load, Stress and Performance Testing Using WAPT</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69" w:lineRule="atLeast"/>
        <w:rPr>
          <w:ins w:id="124" w:author="Unknown"/>
          <w:rFonts w:ascii="Verdana" w:eastAsia="Times New Roman" w:hAnsi="Verdana" w:cs="Times New Roman"/>
          <w:color w:val="222222"/>
          <w:sz w:val="21"/>
          <w:szCs w:val="21"/>
        </w:rPr>
      </w:pPr>
      <w:proofErr w:type="gramStart"/>
      <w:ins w:id="125"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"http://www.softwaretestinghelp.com/wapt-pro-x64-load-engine-performance-testing-tool/" \o "Want to Stress Test Website with 10,000+ Users? Use WAPT Pro x64 Load Engine"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Want to Stress Test Website with 10,000+ Users? Use WAPT Pro x64 Load Engine</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69" w:lineRule="atLeast"/>
        <w:rPr>
          <w:ins w:id="126" w:author="Unknown"/>
          <w:rFonts w:ascii="Verdana" w:eastAsia="Times New Roman" w:hAnsi="Verdana" w:cs="Times New Roman"/>
          <w:color w:val="222222"/>
          <w:sz w:val="21"/>
          <w:szCs w:val="21"/>
        </w:rPr>
      </w:pPr>
      <w:proofErr w:type="gramStart"/>
      <w:ins w:id="127"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"http://www.softwaretestinghelp.com/learn-hp-quality-center-qc-in-4-days/" \o "HP Quality Center Tutorials – Learn HP ALM/QC in 7 Days"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HP Quality Center Tutorials – Learn HP ALM/QC in 7 Days</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69" w:lineRule="atLeast"/>
        <w:rPr>
          <w:ins w:id="128" w:author="Unknown"/>
          <w:rFonts w:ascii="Verdana" w:eastAsia="Times New Roman" w:hAnsi="Verdana" w:cs="Times New Roman"/>
          <w:color w:val="222222"/>
          <w:sz w:val="21"/>
          <w:szCs w:val="21"/>
        </w:rPr>
      </w:pPr>
      <w:proofErr w:type="gramStart"/>
      <w:ins w:id="129"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"http://www.softwaretestinghelp.com/how-to-performance-test-an-application-loadrunner-training-tutorial-part-2/" \o "How to Performance Test an Application – LoadRunner Training Tutorial Part 2"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 xml:space="preserve">How to Performance Test an Application – </w:t>
        </w:r>
        <w:proofErr w:type="spellStart"/>
        <w:r w:rsidRPr="00095C0F">
          <w:rPr>
            <w:rFonts w:ascii="Verdana" w:eastAsia="Times New Roman" w:hAnsi="Verdana" w:cs="Times New Roman"/>
            <w:color w:val="777777"/>
            <w:sz w:val="21"/>
            <w:u w:val="single"/>
          </w:rPr>
          <w:t>LoadRunner</w:t>
        </w:r>
        <w:proofErr w:type="spellEnd"/>
        <w:r w:rsidRPr="00095C0F">
          <w:rPr>
            <w:rFonts w:ascii="Verdana" w:eastAsia="Times New Roman" w:hAnsi="Verdana" w:cs="Times New Roman"/>
            <w:color w:val="777777"/>
            <w:sz w:val="21"/>
            <w:u w:val="single"/>
          </w:rPr>
          <w:t xml:space="preserve"> Training Tutorial Part 2</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69" w:lineRule="atLeast"/>
        <w:rPr>
          <w:ins w:id="130" w:author="Unknown"/>
          <w:rFonts w:ascii="Verdana" w:eastAsia="Times New Roman" w:hAnsi="Verdana" w:cs="Times New Roman"/>
          <w:color w:val="222222"/>
          <w:sz w:val="21"/>
          <w:szCs w:val="21"/>
        </w:rPr>
      </w:pPr>
      <w:ins w:id="131"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"http://www.softwaretestinghelp.com/soapui-tutorial-4-working-with-soapui-projects/" \o "How to Create and Execute Your First SoapUI Project Using WSDL – SoapUI Tutorial #4"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 xml:space="preserve">How to Create and Execute Your First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Project Using WSDL –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Tutorial #4</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69" w:lineRule="atLeast"/>
        <w:rPr>
          <w:ins w:id="132" w:author="Unknown"/>
          <w:rFonts w:ascii="Verdana" w:eastAsia="Times New Roman" w:hAnsi="Verdana" w:cs="Times New Roman"/>
          <w:color w:val="222222"/>
          <w:sz w:val="21"/>
          <w:szCs w:val="21"/>
        </w:rPr>
      </w:pPr>
      <w:proofErr w:type="gramStart"/>
      <w:ins w:id="133"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"http://www.softwaretestinghelp.com/soapui-tutorial-5-soapui-assertions/" \o "Understanding Assertions in SoapUI – SoapUI Tutorial #5"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 xml:space="preserve">Understanding Assertions in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Tutorial #5</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line="369" w:lineRule="atLeast"/>
        <w:rPr>
          <w:ins w:id="134" w:author="Unknown"/>
          <w:rFonts w:ascii="Verdana" w:eastAsia="Times New Roman" w:hAnsi="Verdana" w:cs="Times New Roman"/>
          <w:color w:val="222222"/>
          <w:sz w:val="21"/>
          <w:szCs w:val="21"/>
        </w:rPr>
      </w:pPr>
      <w:proofErr w:type="gramStart"/>
      <w:ins w:id="135" w:author="Unknown">
        <w:r w:rsidRPr="00095C0F">
          <w:rPr>
            <w:rFonts w:ascii="Verdana" w:eastAsia="Times New Roman" w:hAnsi="Symbol" w:cs="Times New Roman"/>
            <w:color w:val="222222"/>
            <w:sz w:val="21"/>
            <w:szCs w:val="21"/>
          </w:rPr>
          <w:t></w:t>
        </w:r>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"http://www.softwaretestinghelp.com/soapui-tutorial-6-write-groovy-script-in-soapui/" \o "How to Write Basic Groovy Script in SoapUI – SoapUi Tutorial #6"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 xml:space="preserve">How to Write Basic Groovy Script in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 </w:t>
        </w:r>
        <w:proofErr w:type="spellStart"/>
        <w:r w:rsidRPr="00095C0F">
          <w:rPr>
            <w:rFonts w:ascii="Verdana" w:eastAsia="Times New Roman" w:hAnsi="Verdana" w:cs="Times New Roman"/>
            <w:color w:val="777777"/>
            <w:sz w:val="21"/>
            <w:u w:val="single"/>
          </w:rPr>
          <w:t>SoapUi</w:t>
        </w:r>
        <w:proofErr w:type="spellEnd"/>
        <w:r w:rsidRPr="00095C0F">
          <w:rPr>
            <w:rFonts w:ascii="Verdana" w:eastAsia="Times New Roman" w:hAnsi="Verdana" w:cs="Times New Roman"/>
            <w:color w:val="777777"/>
            <w:sz w:val="21"/>
            <w:u w:val="single"/>
          </w:rPr>
          <w:t xml:space="preserve"> Tutorial #6</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320" w:lineRule="atLeast"/>
        <w:outlineLvl w:val="3"/>
        <w:rPr>
          <w:ins w:id="136" w:author="Unknown"/>
          <w:rFonts w:ascii="Helvetica" w:eastAsia="Times New Roman" w:hAnsi="Helvetica" w:cs="Helvetica"/>
          <w:b/>
          <w:bCs/>
          <w:color w:val="000000"/>
          <w:sz w:val="24"/>
          <w:szCs w:val="24"/>
        </w:rPr>
      </w:pPr>
      <w:ins w:id="137" w:author="Unknown">
        <w:r w:rsidRPr="00095C0F">
          <w:rPr>
            <w:rFonts w:ascii="Helvetica" w:eastAsia="Times New Roman" w:hAnsi="Helvetica" w:cs="Helvetica"/>
            <w:b/>
            <w:bCs/>
            <w:color w:val="000000"/>
            <w:sz w:val="24"/>
            <w:szCs w:val="24"/>
          </w:rPr>
          <w:t xml:space="preserve">The Best Software Testing Training </w:t>
        </w:r>
        <w:proofErr w:type="gramStart"/>
        <w:r w:rsidRPr="00095C0F">
          <w:rPr>
            <w:rFonts w:ascii="Helvetica" w:eastAsia="Times New Roman" w:hAnsi="Helvetica" w:cs="Helvetica"/>
            <w:b/>
            <w:bCs/>
            <w:color w:val="000000"/>
            <w:sz w:val="24"/>
            <w:szCs w:val="24"/>
          </w:rPr>
          <w:t>You'll</w:t>
        </w:r>
        <w:proofErr w:type="gramEnd"/>
        <w:r w:rsidRPr="00095C0F">
          <w:rPr>
            <w:rFonts w:ascii="Helvetica" w:eastAsia="Times New Roman" w:hAnsi="Helvetica" w:cs="Helvetica"/>
            <w:b/>
            <w:bCs/>
            <w:color w:val="000000"/>
            <w:sz w:val="24"/>
            <w:szCs w:val="24"/>
          </w:rPr>
          <w:t xml:space="preserve"> Ever Get!</w:t>
        </w:r>
      </w:ins>
    </w:p>
    <w:p w:rsidR="00095C0F" w:rsidRPr="00095C0F" w:rsidRDefault="00095C0F" w:rsidP="00095C0F">
      <w:pPr>
        <w:spacing w:after="0" w:line="369" w:lineRule="atLeast"/>
        <w:rPr>
          <w:ins w:id="138" w:author="Unknown"/>
          <w:rFonts w:ascii="Verdana" w:eastAsia="Times New Roman" w:hAnsi="Verdana" w:cs="Times New Roman"/>
          <w:color w:val="222222"/>
          <w:sz w:val="21"/>
          <w:szCs w:val="21"/>
        </w:rPr>
      </w:pPr>
      <w:r>
        <w:rPr>
          <w:rFonts w:ascii="Verdana" w:eastAsia="Times New Roman" w:hAnsi="Verdana" w:cs="Times New Roman"/>
          <w:noProof/>
          <w:color w:val="777777"/>
          <w:sz w:val="21"/>
          <w:szCs w:val="21"/>
          <w:bdr w:val="none" w:sz="0" w:space="0" w:color="auto" w:frame="1"/>
        </w:rPr>
        <w:drawing>
          <wp:inline distT="0" distB="0" distL="0" distR="0">
            <wp:extent cx="4623435" cy="1325245"/>
            <wp:effectExtent l="19050" t="0" r="5715" b="0"/>
            <wp:docPr id="7" name="Picture 7" descr="software testing course QA traini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testing course QA training">
                      <a:hlinkClick r:id="rId26" tgtFrame="&quot;_blank&quot;"/>
                    </pic:cNvPr>
                    <pic:cNvPicPr>
                      <a:picLocks noChangeAspect="1" noChangeArrowheads="1"/>
                    </pic:cNvPicPr>
                  </pic:nvPicPr>
                  <pic:blipFill>
                    <a:blip r:embed="rId27"/>
                    <a:srcRect/>
                    <a:stretch>
                      <a:fillRect/>
                    </a:stretch>
                  </pic:blipFill>
                  <pic:spPr bwMode="auto">
                    <a:xfrm>
                      <a:off x="0" y="0"/>
                      <a:ext cx="4623435" cy="1325245"/>
                    </a:xfrm>
                    <a:prstGeom prst="rect">
                      <a:avLst/>
                    </a:prstGeom>
                    <a:noFill/>
                    <a:ln w="9525">
                      <a:noFill/>
                      <a:miter lim="800000"/>
                      <a:headEnd/>
                      <a:tailEnd/>
                    </a:ln>
                  </pic:spPr>
                </pic:pic>
              </a:graphicData>
            </a:graphic>
          </wp:inline>
        </w:drawing>
      </w:r>
    </w:p>
    <w:p w:rsidR="00095C0F" w:rsidRPr="00095C0F" w:rsidRDefault="00095C0F" w:rsidP="00095C0F">
      <w:pPr>
        <w:pBdr>
          <w:top w:val="double" w:sz="6" w:space="25" w:color="CCCCCC"/>
        </w:pBdr>
        <w:spacing w:after="267" w:line="267" w:lineRule="atLeast"/>
        <w:outlineLvl w:val="2"/>
        <w:rPr>
          <w:ins w:id="139" w:author="Unknown"/>
          <w:rFonts w:ascii="Helvetica" w:eastAsia="Times New Roman" w:hAnsi="Helvetica" w:cs="Helvetica"/>
          <w:b/>
          <w:bCs/>
          <w:color w:val="000000"/>
          <w:sz w:val="29"/>
          <w:szCs w:val="29"/>
        </w:rPr>
      </w:pPr>
      <w:ins w:id="140" w:author="Unknown">
        <w:r w:rsidRPr="00095C0F">
          <w:rPr>
            <w:rFonts w:ascii="Helvetica" w:eastAsia="Times New Roman" w:hAnsi="Helvetica" w:cs="Helvetica"/>
            <w:b/>
            <w:bCs/>
            <w:color w:val="000000"/>
            <w:sz w:val="29"/>
            <w:szCs w:val="29"/>
          </w:rPr>
          <w:t>34 comments ↓</w:t>
        </w:r>
      </w:ins>
    </w:p>
    <w:p w:rsidR="00095C0F" w:rsidRPr="00095C0F" w:rsidRDefault="00095C0F" w:rsidP="00095C0F">
      <w:pPr>
        <w:spacing w:after="0" w:line="436" w:lineRule="atLeast"/>
        <w:rPr>
          <w:ins w:id="141" w:author="Unknown"/>
          <w:rFonts w:ascii="Verdana" w:eastAsia="Times New Roman" w:hAnsi="Verdana" w:cs="Times New Roman"/>
          <w:color w:val="999999"/>
          <w:sz w:val="18"/>
          <w:szCs w:val="18"/>
        </w:rPr>
      </w:pPr>
      <w:ins w:id="14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"comment-101920"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Aparna</w:t>
        </w:r>
        <w:proofErr w:type="spellEnd"/>
      </w:ins>
    </w:p>
    <w:p w:rsidR="00095C0F" w:rsidRPr="00095C0F" w:rsidRDefault="00095C0F" w:rsidP="00095C0F">
      <w:pPr>
        <w:shd w:val="clear" w:color="auto" w:fill="DFDFDF"/>
        <w:spacing w:after="277" w:line="369" w:lineRule="atLeast"/>
        <w:ind w:left="720"/>
        <w:rPr>
          <w:ins w:id="143" w:author="Unknown"/>
          <w:rFonts w:ascii="Verdana" w:eastAsia="Times New Roman" w:hAnsi="Verdana" w:cs="Times New Roman"/>
          <w:color w:val="222222"/>
          <w:sz w:val="21"/>
          <w:szCs w:val="21"/>
        </w:rPr>
      </w:pPr>
      <w:ins w:id="144" w:author="Unknown">
        <w:r w:rsidRPr="00095C0F">
          <w:rPr>
            <w:rFonts w:ascii="Verdana" w:eastAsia="Times New Roman" w:hAnsi="Verdana" w:cs="Times New Roman"/>
            <w:color w:val="222222"/>
            <w:sz w:val="21"/>
            <w:szCs w:val="21"/>
          </w:rPr>
          <w:t>Nice article…thank u</w:t>
        </w:r>
      </w:ins>
    </w:p>
    <w:p w:rsidR="00095C0F" w:rsidRPr="00095C0F" w:rsidRDefault="00095C0F" w:rsidP="00095C0F">
      <w:pPr>
        <w:spacing w:after="0" w:line="436" w:lineRule="atLeast"/>
        <w:rPr>
          <w:ins w:id="145" w:author="Unknown"/>
          <w:rFonts w:ascii="Verdana" w:eastAsia="Times New Roman" w:hAnsi="Verdana" w:cs="Times New Roman"/>
          <w:color w:val="999999"/>
          <w:sz w:val="18"/>
          <w:szCs w:val="18"/>
        </w:rPr>
      </w:pPr>
      <w:ins w:id="14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"comment-101921"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smita</w:t>
        </w:r>
        <w:proofErr w:type="spellEnd"/>
      </w:ins>
    </w:p>
    <w:p w:rsidR="00095C0F" w:rsidRPr="00095C0F" w:rsidRDefault="00095C0F" w:rsidP="00095C0F">
      <w:pPr>
        <w:shd w:val="clear" w:color="auto" w:fill="DFDFDF"/>
        <w:spacing w:after="277" w:line="369" w:lineRule="atLeast"/>
        <w:ind w:left="720"/>
        <w:rPr>
          <w:ins w:id="147" w:author="Unknown"/>
          <w:rFonts w:ascii="Verdana" w:eastAsia="Times New Roman" w:hAnsi="Verdana" w:cs="Times New Roman"/>
          <w:color w:val="222222"/>
          <w:sz w:val="21"/>
          <w:szCs w:val="21"/>
        </w:rPr>
      </w:pPr>
      <w:proofErr w:type="gramStart"/>
      <w:ins w:id="148" w:author="Unknown">
        <w:r w:rsidRPr="00095C0F">
          <w:rPr>
            <w:rFonts w:ascii="Verdana" w:eastAsia="Times New Roman" w:hAnsi="Verdana" w:cs="Times New Roman"/>
            <w:color w:val="222222"/>
            <w:sz w:val="21"/>
            <w:szCs w:val="21"/>
          </w:rPr>
          <w:t>can</w:t>
        </w:r>
        <w:proofErr w:type="gramEnd"/>
        <w:r w:rsidRPr="00095C0F">
          <w:rPr>
            <w:rFonts w:ascii="Verdana" w:eastAsia="Times New Roman" w:hAnsi="Verdana" w:cs="Times New Roman"/>
            <w:color w:val="222222"/>
            <w:sz w:val="21"/>
            <w:szCs w:val="21"/>
          </w:rPr>
          <w:t xml:space="preserve"> you compare which is best for what? I mean </w:t>
        </w:r>
        <w:proofErr w:type="spellStart"/>
        <w:r w:rsidRPr="00095C0F">
          <w:rPr>
            <w:rFonts w:ascii="Verdana" w:eastAsia="Times New Roman" w:hAnsi="Verdana" w:cs="Times New Roman"/>
            <w:color w:val="222222"/>
            <w:sz w:val="21"/>
            <w:szCs w:val="21"/>
          </w:rPr>
          <w:t>Robotium</w:t>
        </w:r>
        <w:proofErr w:type="spellEnd"/>
        <w:r w:rsidRPr="00095C0F">
          <w:rPr>
            <w:rFonts w:ascii="Verdana" w:eastAsia="Times New Roman" w:hAnsi="Verdana" w:cs="Times New Roman"/>
            <w:color w:val="222222"/>
            <w:sz w:val="21"/>
            <w:szCs w:val="21"/>
          </w:rPr>
          <w:t xml:space="preserve"> for UI testing etc</w:t>
        </w:r>
        <w:proofErr w:type="gramStart"/>
        <w:r w:rsidRPr="00095C0F">
          <w:rPr>
            <w:rFonts w:ascii="Verdana" w:eastAsia="Times New Roman" w:hAnsi="Verdana" w:cs="Times New Roman"/>
            <w:color w:val="222222"/>
            <w:sz w:val="21"/>
            <w:szCs w:val="21"/>
          </w:rPr>
          <w:t>..</w:t>
        </w:r>
        <w:proofErr w:type="gramEnd"/>
      </w:ins>
    </w:p>
    <w:p w:rsidR="00095C0F" w:rsidRPr="00095C0F" w:rsidRDefault="00095C0F" w:rsidP="00095C0F">
      <w:pPr>
        <w:spacing w:after="0" w:line="436" w:lineRule="atLeast"/>
        <w:rPr>
          <w:ins w:id="149" w:author="Unknown"/>
          <w:rFonts w:ascii="Verdana" w:eastAsia="Times New Roman" w:hAnsi="Verdana" w:cs="Times New Roman"/>
          <w:color w:val="999999"/>
          <w:sz w:val="18"/>
          <w:szCs w:val="18"/>
        </w:rPr>
      </w:pPr>
      <w:ins w:id="150"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"comment-101922"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kishore</w:t>
        </w:r>
        <w:proofErr w:type="spellEnd"/>
      </w:ins>
    </w:p>
    <w:p w:rsidR="00095C0F" w:rsidRPr="00095C0F" w:rsidRDefault="00095C0F" w:rsidP="00095C0F">
      <w:pPr>
        <w:shd w:val="clear" w:color="auto" w:fill="DFDFDF"/>
        <w:spacing w:after="277" w:line="369" w:lineRule="atLeast"/>
        <w:ind w:left="720"/>
        <w:rPr>
          <w:ins w:id="151" w:author="Unknown"/>
          <w:rFonts w:ascii="Verdana" w:eastAsia="Times New Roman" w:hAnsi="Verdana" w:cs="Times New Roman"/>
          <w:color w:val="222222"/>
          <w:sz w:val="21"/>
          <w:szCs w:val="21"/>
        </w:rPr>
      </w:pPr>
      <w:proofErr w:type="gramStart"/>
      <w:ins w:id="152" w:author="Unknown">
        <w:r w:rsidRPr="00095C0F">
          <w:rPr>
            <w:rFonts w:ascii="Verdana" w:eastAsia="Times New Roman" w:hAnsi="Verdana" w:cs="Times New Roman"/>
            <w:color w:val="222222"/>
            <w:sz w:val="21"/>
            <w:szCs w:val="21"/>
          </w:rPr>
          <w:t>nice</w:t>
        </w:r>
        <w:proofErr w:type="gramEnd"/>
        <w:r w:rsidRPr="00095C0F">
          <w:rPr>
            <w:rFonts w:ascii="Verdana" w:eastAsia="Times New Roman" w:hAnsi="Verdana" w:cs="Times New Roman"/>
            <w:color w:val="222222"/>
            <w:sz w:val="21"/>
            <w:szCs w:val="21"/>
          </w:rPr>
          <w:t xml:space="preserve"> updates regarding testing employees</w:t>
        </w:r>
      </w:ins>
    </w:p>
    <w:p w:rsidR="00095C0F" w:rsidRPr="00095C0F" w:rsidRDefault="00095C0F" w:rsidP="00095C0F">
      <w:pPr>
        <w:spacing w:after="0" w:line="436" w:lineRule="atLeast"/>
        <w:rPr>
          <w:ins w:id="153" w:author="Unknown"/>
          <w:rFonts w:ascii="Verdana" w:eastAsia="Times New Roman" w:hAnsi="Verdana" w:cs="Times New Roman"/>
          <w:color w:val="999999"/>
          <w:sz w:val="18"/>
          <w:szCs w:val="18"/>
        </w:rPr>
      </w:pPr>
      <w:ins w:id="15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"comment-101924"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#4</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udara</w:t>
        </w:r>
        <w:proofErr w:type="spellEnd"/>
      </w:ins>
    </w:p>
    <w:p w:rsidR="00095C0F" w:rsidRPr="00095C0F" w:rsidRDefault="00095C0F" w:rsidP="00095C0F">
      <w:pPr>
        <w:shd w:val="clear" w:color="auto" w:fill="DFDFDF"/>
        <w:spacing w:after="277" w:line="369" w:lineRule="atLeast"/>
        <w:ind w:left="720"/>
        <w:rPr>
          <w:ins w:id="155" w:author="Unknown"/>
          <w:rFonts w:ascii="Verdana" w:eastAsia="Times New Roman" w:hAnsi="Verdana" w:cs="Times New Roman"/>
          <w:color w:val="222222"/>
          <w:sz w:val="21"/>
          <w:szCs w:val="21"/>
        </w:rPr>
      </w:pPr>
      <w:ins w:id="156" w:author="Unknown">
        <w:r w:rsidRPr="00095C0F">
          <w:rPr>
            <w:rFonts w:ascii="Verdana" w:eastAsia="Times New Roman" w:hAnsi="Verdana" w:cs="Times New Roman"/>
            <w:color w:val="222222"/>
            <w:sz w:val="21"/>
            <w:szCs w:val="21"/>
          </w:rPr>
          <w:t xml:space="preserve">Is it </w:t>
        </w:r>
        <w:proofErr w:type="gramStart"/>
        <w:r w:rsidRPr="00095C0F">
          <w:rPr>
            <w:rFonts w:ascii="Verdana" w:eastAsia="Times New Roman" w:hAnsi="Verdana" w:cs="Times New Roman"/>
            <w:color w:val="222222"/>
            <w:sz w:val="21"/>
            <w:szCs w:val="21"/>
          </w:rPr>
          <w:t>need</w:t>
        </w:r>
        <w:proofErr w:type="gramEnd"/>
        <w:r w:rsidRPr="00095C0F">
          <w:rPr>
            <w:rFonts w:ascii="Verdana" w:eastAsia="Times New Roman" w:hAnsi="Verdana" w:cs="Times New Roman"/>
            <w:color w:val="222222"/>
            <w:sz w:val="21"/>
            <w:szCs w:val="21"/>
          </w:rPr>
          <w:t xml:space="preserve"> to know the language, which is develop mobile application, to use above mention tools, to test developed mobile application?</w:t>
        </w:r>
      </w:ins>
    </w:p>
    <w:p w:rsidR="00095C0F" w:rsidRPr="00095C0F" w:rsidRDefault="00095C0F" w:rsidP="00095C0F">
      <w:pPr>
        <w:spacing w:after="0" w:line="436" w:lineRule="atLeast"/>
        <w:rPr>
          <w:ins w:id="157" w:author="Unknown"/>
          <w:rFonts w:ascii="Verdana" w:eastAsia="Times New Roman" w:hAnsi="Verdana" w:cs="Times New Roman"/>
          <w:color w:val="999999"/>
          <w:sz w:val="18"/>
          <w:szCs w:val="18"/>
        </w:rPr>
      </w:pPr>
      <w:ins w:id="15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"comment-101928" \o "Permalink to this comment" </w:instrText>
        </w:r>
        <w:r w:rsidRPr="00095C0F">
          <w:rPr>
            <w:rFonts w:ascii="Verdana" w:eastAsia="Times New Roman" w:hAnsi="Verdana" w:cs="Times New Roman"/>
            <w:color w:val="999999"/>
            <w:sz w:val="18"/>
          </w:rPr>
          <w:fldChar w:fldCharType="separate"/>
        </w:r>
        <w:proofErr w:type="gramStart"/>
        <w:r w:rsidRPr="00095C0F">
          <w:rPr>
            <w:rFonts w:ascii="Verdana" w:eastAsia="Times New Roman" w:hAnsi="Verdana" w:cs="Times New Roman"/>
            <w:color w:val="999999"/>
            <w:sz w:val="18"/>
            <w:u w:val="single"/>
          </w:rPr>
          <w:t>#5</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anu</w:t>
        </w:r>
        <w:proofErr w:type="spellEnd"/>
        <w:proofErr w:type="gramEnd"/>
      </w:ins>
    </w:p>
    <w:p w:rsidR="00095C0F" w:rsidRPr="00095C0F" w:rsidRDefault="00095C0F" w:rsidP="00095C0F">
      <w:pPr>
        <w:shd w:val="clear" w:color="auto" w:fill="DFDFDF"/>
        <w:spacing w:after="0" w:line="369" w:lineRule="atLeast"/>
        <w:ind w:left="720"/>
        <w:rPr>
          <w:ins w:id="159" w:author="Unknown"/>
          <w:rFonts w:ascii="Verdana" w:eastAsia="Times New Roman" w:hAnsi="Verdana" w:cs="Times New Roman"/>
          <w:color w:val="222222"/>
          <w:sz w:val="21"/>
          <w:szCs w:val="21"/>
        </w:rPr>
      </w:pPr>
      <w:proofErr w:type="gramStart"/>
      <w:ins w:id="160" w:author="Unknown">
        <w:r w:rsidRPr="00095C0F">
          <w:rPr>
            <w:rFonts w:ascii="Verdana" w:eastAsia="Times New Roman" w:hAnsi="Verdana" w:cs="Times New Roman"/>
            <w:color w:val="222222"/>
            <w:sz w:val="21"/>
            <w:szCs w:val="21"/>
          </w:rPr>
          <w:t>very</w:t>
        </w:r>
        <w:proofErr w:type="gramEnd"/>
        <w:r w:rsidRPr="00095C0F">
          <w:rPr>
            <w:rFonts w:ascii="Verdana" w:eastAsia="Times New Roman" w:hAnsi="Verdana" w:cs="Times New Roman"/>
            <w:color w:val="222222"/>
            <w:sz w:val="21"/>
            <w:szCs w:val="21"/>
          </w:rPr>
          <w:t xml:space="preserve"> informative…..</w:t>
        </w:r>
        <w:r w:rsidRPr="00095C0F">
          <w:rPr>
            <w:rFonts w:ascii="Verdana" w:eastAsia="Times New Roman" w:hAnsi="Verdana" w:cs="Times New Roman"/>
            <w:color w:val="222222"/>
            <w:sz w:val="21"/>
            <w:szCs w:val="21"/>
          </w:rPr>
          <w:br/>
          <w:t>Thanks</w:t>
        </w:r>
      </w:ins>
    </w:p>
    <w:p w:rsidR="00095C0F" w:rsidRPr="00095C0F" w:rsidRDefault="00095C0F" w:rsidP="00095C0F">
      <w:pPr>
        <w:spacing w:after="0" w:line="436" w:lineRule="atLeast"/>
        <w:rPr>
          <w:ins w:id="161" w:author="Unknown"/>
          <w:rFonts w:ascii="Verdana" w:eastAsia="Times New Roman" w:hAnsi="Verdana" w:cs="Times New Roman"/>
          <w:color w:val="999999"/>
          <w:sz w:val="18"/>
          <w:szCs w:val="18"/>
        </w:rPr>
      </w:pPr>
      <w:ins w:id="162" w:author="Unknown">
        <w:r w:rsidRPr="00095C0F">
          <w:rPr>
            <w:rFonts w:ascii="Verdana" w:eastAsia="Times New Roman" w:hAnsi="Verdana" w:cs="Times New Roman"/>
            <w:color w:val="999999"/>
            <w:sz w:val="18"/>
          </w:rPr>
          <w:lastRenderedPageBreak/>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"comment-101934"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#6</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Sandra</w:t>
        </w:r>
      </w:ins>
    </w:p>
    <w:p w:rsidR="00095C0F" w:rsidRPr="00095C0F" w:rsidRDefault="00095C0F" w:rsidP="00095C0F">
      <w:pPr>
        <w:shd w:val="clear" w:color="auto" w:fill="DFDFDF"/>
        <w:spacing w:after="277" w:line="369" w:lineRule="atLeast"/>
        <w:ind w:left="720"/>
        <w:rPr>
          <w:ins w:id="163" w:author="Unknown"/>
          <w:rFonts w:ascii="Verdana" w:eastAsia="Times New Roman" w:hAnsi="Verdana" w:cs="Times New Roman"/>
          <w:color w:val="222222"/>
          <w:sz w:val="21"/>
          <w:szCs w:val="21"/>
        </w:rPr>
      </w:pPr>
      <w:ins w:id="164" w:author="Unknown">
        <w:r w:rsidRPr="00095C0F">
          <w:rPr>
            <w:rFonts w:ascii="Verdana" w:eastAsia="Times New Roman" w:hAnsi="Verdana" w:cs="Times New Roman"/>
            <w:color w:val="222222"/>
            <w:sz w:val="21"/>
            <w:szCs w:val="21"/>
          </w:rPr>
          <w:t>Hi</w:t>
        </w:r>
      </w:ins>
    </w:p>
    <w:p w:rsidR="00095C0F" w:rsidRPr="00095C0F" w:rsidRDefault="00095C0F" w:rsidP="00095C0F">
      <w:pPr>
        <w:shd w:val="clear" w:color="auto" w:fill="DFDFDF"/>
        <w:spacing w:after="0" w:line="369" w:lineRule="atLeast"/>
        <w:ind w:left="720"/>
        <w:rPr>
          <w:ins w:id="165" w:author="Unknown"/>
          <w:rFonts w:ascii="Verdana" w:eastAsia="Times New Roman" w:hAnsi="Verdana" w:cs="Times New Roman"/>
          <w:color w:val="222222"/>
          <w:sz w:val="21"/>
          <w:szCs w:val="21"/>
        </w:rPr>
      </w:pPr>
      <w:ins w:id="166" w:author="Unknown">
        <w:r w:rsidRPr="00095C0F">
          <w:rPr>
            <w:rFonts w:ascii="Verdana" w:eastAsia="Times New Roman" w:hAnsi="Verdana" w:cs="Times New Roman"/>
            <w:color w:val="222222"/>
            <w:sz w:val="21"/>
            <w:szCs w:val="21"/>
          </w:rPr>
          <w:t>Thanks for the (as always) informative article.</w:t>
        </w:r>
        <w:r w:rsidRPr="00095C0F">
          <w:rPr>
            <w:rFonts w:ascii="Verdana" w:eastAsia="Times New Roman" w:hAnsi="Verdana" w:cs="Times New Roman"/>
            <w:color w:val="222222"/>
            <w:sz w:val="21"/>
            <w:szCs w:val="21"/>
          </w:rPr>
          <w:br/>
          <w:t xml:space="preserve">I would add the </w:t>
        </w:r>
        <w:proofErr w:type="spellStart"/>
        <w:r w:rsidRPr="00095C0F">
          <w:rPr>
            <w:rFonts w:ascii="Verdana" w:eastAsia="Times New Roman" w:hAnsi="Verdana" w:cs="Times New Roman"/>
            <w:color w:val="222222"/>
            <w:sz w:val="21"/>
            <w:szCs w:val="21"/>
          </w:rPr>
          <w:t>SeeTest</w:t>
        </w:r>
        <w:proofErr w:type="spellEnd"/>
        <w:r w:rsidRPr="00095C0F">
          <w:rPr>
            <w:rFonts w:ascii="Verdana" w:eastAsia="Times New Roman" w:hAnsi="Verdana" w:cs="Times New Roman"/>
            <w:color w:val="222222"/>
            <w:sz w:val="21"/>
            <w:szCs w:val="21"/>
          </w:rPr>
          <w:t xml:space="preserve"> tools from </w:t>
        </w:r>
        <w:proofErr w:type="spellStart"/>
        <w:r w:rsidRPr="00095C0F">
          <w:rPr>
            <w:rFonts w:ascii="Verdana" w:eastAsia="Times New Roman" w:hAnsi="Verdana" w:cs="Times New Roman"/>
            <w:color w:val="222222"/>
            <w:sz w:val="21"/>
            <w:szCs w:val="21"/>
          </w:rPr>
          <w:t>Experitest</w:t>
        </w:r>
        <w:proofErr w:type="spellEnd"/>
        <w:r w:rsidRPr="00095C0F">
          <w:rPr>
            <w:rFonts w:ascii="Verdana" w:eastAsia="Times New Roman" w:hAnsi="Verdana" w:cs="Times New Roman"/>
            <w:color w:val="222222"/>
            <w:sz w:val="21"/>
            <w:szCs w:val="21"/>
          </w:rPr>
          <w:t xml:space="preserve"> (www.experitest.com) to this list.</w:t>
        </w:r>
      </w:ins>
    </w:p>
    <w:p w:rsidR="00095C0F" w:rsidRPr="00095C0F" w:rsidRDefault="00095C0F" w:rsidP="00095C0F">
      <w:pPr>
        <w:shd w:val="clear" w:color="auto" w:fill="DFDFDF"/>
        <w:spacing w:after="277" w:line="369" w:lineRule="atLeast"/>
        <w:ind w:left="720"/>
        <w:rPr>
          <w:ins w:id="167" w:author="Unknown"/>
          <w:rFonts w:ascii="Verdana" w:eastAsia="Times New Roman" w:hAnsi="Verdana" w:cs="Times New Roman"/>
          <w:color w:val="222222"/>
          <w:sz w:val="21"/>
          <w:szCs w:val="21"/>
        </w:rPr>
      </w:pPr>
      <w:ins w:id="168" w:author="Unknown">
        <w:r w:rsidRPr="00095C0F">
          <w:rPr>
            <w:rFonts w:ascii="Verdana" w:eastAsia="Times New Roman" w:hAnsi="Verdana" w:cs="Times New Roman"/>
            <w:color w:val="222222"/>
            <w:sz w:val="21"/>
            <w:szCs w:val="21"/>
          </w:rPr>
          <w:t xml:space="preserve">It supports Android devices securely- no need for rooting, works mainly through native object identification methods (most reliable as not sensitive to UI differences), integrative with test environments and CI frameworks, can run same test on different devices, easy to use. I’ve used it time and time again and am very pleased with this tool. </w:t>
        </w:r>
        <w:proofErr w:type="gramStart"/>
        <w:r w:rsidRPr="00095C0F">
          <w:rPr>
            <w:rFonts w:ascii="Verdana" w:eastAsia="Times New Roman" w:hAnsi="Verdana" w:cs="Times New Roman"/>
            <w:color w:val="222222"/>
            <w:sz w:val="21"/>
            <w:szCs w:val="21"/>
          </w:rPr>
          <w:t>Highly recommended.</w:t>
        </w:r>
        <w:proofErr w:type="gramEnd"/>
      </w:ins>
    </w:p>
    <w:p w:rsidR="00095C0F" w:rsidRPr="00095C0F" w:rsidRDefault="00095C0F" w:rsidP="00095C0F">
      <w:pPr>
        <w:spacing w:after="0" w:line="436" w:lineRule="atLeast"/>
        <w:rPr>
          <w:ins w:id="169" w:author="Unknown"/>
          <w:rFonts w:ascii="Verdana" w:eastAsia="Times New Roman" w:hAnsi="Verdana" w:cs="Times New Roman"/>
          <w:color w:val="999999"/>
          <w:sz w:val="18"/>
          <w:szCs w:val="18"/>
        </w:rPr>
      </w:pPr>
      <w:ins w:id="170"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"comment-101939"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#7</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Vishnu More</w:t>
        </w:r>
      </w:ins>
    </w:p>
    <w:p w:rsidR="00095C0F" w:rsidRPr="00095C0F" w:rsidRDefault="00095C0F" w:rsidP="00095C0F">
      <w:pPr>
        <w:shd w:val="clear" w:color="auto" w:fill="DFDFDF"/>
        <w:spacing w:after="277" w:line="369" w:lineRule="atLeast"/>
        <w:ind w:left="720"/>
        <w:rPr>
          <w:ins w:id="171" w:author="Unknown"/>
          <w:rFonts w:ascii="Verdana" w:eastAsia="Times New Roman" w:hAnsi="Verdana" w:cs="Times New Roman"/>
          <w:color w:val="222222"/>
          <w:sz w:val="21"/>
          <w:szCs w:val="21"/>
        </w:rPr>
      </w:pPr>
      <w:ins w:id="172" w:author="Unknown">
        <w:r w:rsidRPr="00095C0F">
          <w:rPr>
            <w:rFonts w:ascii="Verdana" w:eastAsia="Times New Roman" w:hAnsi="Verdana" w:cs="Times New Roman"/>
            <w:color w:val="222222"/>
            <w:sz w:val="21"/>
            <w:szCs w:val="21"/>
          </w:rPr>
          <w:t>Helpful Article…</w:t>
        </w:r>
      </w:ins>
    </w:p>
    <w:p w:rsidR="00095C0F" w:rsidRPr="00095C0F" w:rsidRDefault="00095C0F" w:rsidP="00095C0F">
      <w:pPr>
        <w:shd w:val="clear" w:color="auto" w:fill="DFDFDF"/>
        <w:spacing w:after="277" w:line="369" w:lineRule="atLeast"/>
        <w:ind w:left="720"/>
        <w:rPr>
          <w:ins w:id="173" w:author="Unknown"/>
          <w:rFonts w:ascii="Verdana" w:eastAsia="Times New Roman" w:hAnsi="Verdana" w:cs="Times New Roman"/>
          <w:color w:val="222222"/>
          <w:sz w:val="21"/>
          <w:szCs w:val="21"/>
        </w:rPr>
      </w:pPr>
      <w:ins w:id="174" w:author="Unknown">
        <w:r w:rsidRPr="00095C0F">
          <w:rPr>
            <w:rFonts w:ascii="Verdana" w:eastAsia="Times New Roman" w:hAnsi="Verdana" w:cs="Times New Roman"/>
            <w:color w:val="222222"/>
            <w:sz w:val="21"/>
            <w:szCs w:val="21"/>
          </w:rPr>
          <w:t>Thanks..!!</w:t>
        </w:r>
      </w:ins>
    </w:p>
    <w:p w:rsidR="00095C0F" w:rsidRPr="00095C0F" w:rsidRDefault="00095C0F" w:rsidP="00095C0F">
      <w:pPr>
        <w:spacing w:after="0" w:line="436" w:lineRule="atLeast"/>
        <w:rPr>
          <w:ins w:id="175" w:author="Unknown"/>
          <w:rFonts w:ascii="Verdana" w:eastAsia="Times New Roman" w:hAnsi="Verdana" w:cs="Times New Roman"/>
          <w:color w:val="999999"/>
          <w:sz w:val="18"/>
          <w:szCs w:val="18"/>
        </w:rPr>
      </w:pPr>
      <w:ins w:id="17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"comment-101944"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#8</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Arun</w:t>
        </w:r>
        <w:proofErr w:type="spellEnd"/>
        <w:r w:rsidRPr="00095C0F">
          <w:rPr>
            <w:rFonts w:ascii="Verdana" w:eastAsia="Times New Roman" w:hAnsi="Verdana" w:cs="Times New Roman"/>
            <w:b/>
            <w:bCs/>
            <w:color w:val="000000"/>
            <w:sz w:val="26"/>
          </w:rPr>
          <w:t xml:space="preserve"> Kumar</w:t>
        </w:r>
      </w:ins>
    </w:p>
    <w:p w:rsidR="00095C0F" w:rsidRPr="00095C0F" w:rsidRDefault="00095C0F" w:rsidP="00095C0F">
      <w:pPr>
        <w:shd w:val="clear" w:color="auto" w:fill="DFDFDF"/>
        <w:spacing w:after="277" w:line="369" w:lineRule="atLeast"/>
        <w:ind w:left="720"/>
        <w:rPr>
          <w:ins w:id="177" w:author="Unknown"/>
          <w:rFonts w:ascii="Verdana" w:eastAsia="Times New Roman" w:hAnsi="Verdana" w:cs="Times New Roman"/>
          <w:color w:val="222222"/>
          <w:sz w:val="21"/>
          <w:szCs w:val="21"/>
        </w:rPr>
      </w:pPr>
      <w:ins w:id="178" w:author="Unknown">
        <w:r w:rsidRPr="00095C0F">
          <w:rPr>
            <w:rFonts w:ascii="Verdana" w:eastAsia="Times New Roman" w:hAnsi="Verdana" w:cs="Times New Roman"/>
            <w:color w:val="222222"/>
            <w:sz w:val="21"/>
            <w:szCs w:val="21"/>
          </w:rPr>
          <w:t>Hi All,</w:t>
        </w:r>
      </w:ins>
    </w:p>
    <w:p w:rsidR="00095C0F" w:rsidRPr="00095C0F" w:rsidRDefault="00095C0F" w:rsidP="00095C0F">
      <w:pPr>
        <w:shd w:val="clear" w:color="auto" w:fill="DFDFDF"/>
        <w:spacing w:after="0" w:line="369" w:lineRule="atLeast"/>
        <w:ind w:left="720"/>
        <w:rPr>
          <w:ins w:id="179" w:author="Unknown"/>
          <w:rFonts w:ascii="Verdana" w:eastAsia="Times New Roman" w:hAnsi="Verdana" w:cs="Times New Roman"/>
          <w:color w:val="222222"/>
          <w:sz w:val="21"/>
          <w:szCs w:val="21"/>
        </w:rPr>
      </w:pPr>
      <w:ins w:id="180" w:author="Unknown">
        <w:r w:rsidRPr="00095C0F">
          <w:rPr>
            <w:rFonts w:ascii="Verdana" w:eastAsia="Times New Roman" w:hAnsi="Verdana" w:cs="Times New Roman"/>
            <w:color w:val="222222"/>
            <w:sz w:val="21"/>
            <w:szCs w:val="21"/>
          </w:rPr>
          <w:t>Send your resume to my email id</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"mailto:arunz550i@gmail.com"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arunz550i@gmail.com</w:t>
        </w:r>
        <w:r w:rsidRPr="00095C0F">
          <w:rPr>
            <w:rFonts w:ascii="Verdana" w:eastAsia="Times New Roman" w:hAnsi="Verdana" w:cs="Times New Roman"/>
            <w:color w:val="222222"/>
            <w:sz w:val="21"/>
            <w:szCs w:val="21"/>
          </w:rPr>
          <w:fldChar w:fldCharType="end"/>
        </w:r>
        <w:r w:rsidRPr="00095C0F">
          <w:rPr>
            <w:rFonts w:ascii="Verdana" w:eastAsia="Times New Roman" w:hAnsi="Verdana" w:cs="Times New Roman"/>
            <w:color w:val="222222"/>
            <w:sz w:val="21"/>
            <w:szCs w:val="21"/>
          </w:rPr>
          <w:t>. Need candidate for below requirement with more than 3.5 years experience:</w:t>
        </w:r>
      </w:ins>
    </w:p>
    <w:p w:rsidR="00095C0F" w:rsidRPr="00095C0F" w:rsidRDefault="00095C0F" w:rsidP="00095C0F">
      <w:pPr>
        <w:shd w:val="clear" w:color="auto" w:fill="DFDFDF"/>
        <w:spacing w:after="0" w:line="369" w:lineRule="atLeast"/>
        <w:ind w:left="720"/>
        <w:rPr>
          <w:ins w:id="181" w:author="Unknown"/>
          <w:rFonts w:ascii="Verdana" w:eastAsia="Times New Roman" w:hAnsi="Verdana" w:cs="Times New Roman"/>
          <w:color w:val="222222"/>
          <w:sz w:val="21"/>
          <w:szCs w:val="21"/>
        </w:rPr>
      </w:pPr>
      <w:ins w:id="182" w:author="Unknown">
        <w:r w:rsidRPr="00095C0F">
          <w:rPr>
            <w:rFonts w:ascii="Verdana" w:eastAsia="Times New Roman" w:hAnsi="Verdana" w:cs="Times New Roman"/>
            <w:color w:val="222222"/>
            <w:sz w:val="21"/>
            <w:szCs w:val="21"/>
          </w:rPr>
          <w:t>1. Functional testing.</w:t>
        </w:r>
        <w:r w:rsidRPr="00095C0F">
          <w:rPr>
            <w:rFonts w:ascii="Verdana" w:eastAsia="Times New Roman" w:hAnsi="Verdana" w:cs="Times New Roman"/>
            <w:color w:val="222222"/>
            <w:sz w:val="21"/>
            <w:szCs w:val="21"/>
          </w:rPr>
          <w:br/>
          <w:t xml:space="preserve">2. ETL testing – </w:t>
        </w:r>
        <w:proofErr w:type="spellStart"/>
        <w:r w:rsidRPr="00095C0F">
          <w:rPr>
            <w:rFonts w:ascii="Verdana" w:eastAsia="Times New Roman" w:hAnsi="Verdana" w:cs="Times New Roman"/>
            <w:color w:val="222222"/>
            <w:sz w:val="21"/>
            <w:szCs w:val="21"/>
          </w:rPr>
          <w:t>ab</w:t>
        </w:r>
        <w:proofErr w:type="spellEnd"/>
        <w:r w:rsidRPr="00095C0F">
          <w:rPr>
            <w:rFonts w:ascii="Verdana" w:eastAsia="Times New Roman" w:hAnsi="Verdana" w:cs="Times New Roman"/>
            <w:color w:val="222222"/>
            <w:sz w:val="21"/>
            <w:szCs w:val="21"/>
          </w:rPr>
          <w:t xml:space="preserve"> initio</w:t>
        </w:r>
        <w:r w:rsidRPr="00095C0F">
          <w:rPr>
            <w:rFonts w:ascii="Verdana" w:eastAsia="Times New Roman" w:hAnsi="Verdana" w:cs="Times New Roman"/>
            <w:color w:val="222222"/>
            <w:sz w:val="21"/>
            <w:szCs w:val="21"/>
          </w:rPr>
          <w:br/>
          <w:t xml:space="preserve">3. ETL testing – </w:t>
        </w:r>
        <w:proofErr w:type="spellStart"/>
        <w:r w:rsidRPr="00095C0F">
          <w:rPr>
            <w:rFonts w:ascii="Verdana" w:eastAsia="Times New Roman" w:hAnsi="Verdana" w:cs="Times New Roman"/>
            <w:color w:val="222222"/>
            <w:sz w:val="21"/>
            <w:szCs w:val="21"/>
          </w:rPr>
          <w:t>informatica</w:t>
        </w:r>
        <w:proofErr w:type="spellEnd"/>
        <w:r w:rsidRPr="00095C0F">
          <w:rPr>
            <w:rFonts w:ascii="Verdana" w:eastAsia="Times New Roman" w:hAnsi="Verdana" w:cs="Times New Roman"/>
            <w:color w:val="222222"/>
            <w:sz w:val="21"/>
            <w:szCs w:val="21"/>
          </w:rPr>
          <w:br/>
          <w:t xml:space="preserve">4. </w:t>
        </w:r>
        <w:proofErr w:type="gramStart"/>
        <w:r w:rsidRPr="00095C0F">
          <w:rPr>
            <w:rFonts w:ascii="Verdana" w:eastAsia="Times New Roman" w:hAnsi="Verdana" w:cs="Times New Roman"/>
            <w:color w:val="222222"/>
            <w:sz w:val="21"/>
            <w:szCs w:val="21"/>
          </w:rPr>
          <w:t>Selenium tool.</w:t>
        </w:r>
        <w:proofErr w:type="gramEnd"/>
      </w:ins>
    </w:p>
    <w:p w:rsidR="00095C0F" w:rsidRPr="00095C0F" w:rsidRDefault="00095C0F" w:rsidP="00095C0F">
      <w:pPr>
        <w:shd w:val="clear" w:color="auto" w:fill="DFDFDF"/>
        <w:spacing w:after="0" w:line="369" w:lineRule="atLeast"/>
        <w:ind w:left="720"/>
        <w:rPr>
          <w:ins w:id="183" w:author="Unknown"/>
          <w:rFonts w:ascii="Verdana" w:eastAsia="Times New Roman" w:hAnsi="Verdana" w:cs="Times New Roman"/>
          <w:color w:val="222222"/>
          <w:sz w:val="21"/>
          <w:szCs w:val="21"/>
        </w:rPr>
      </w:pPr>
      <w:ins w:id="184" w:author="Unknown">
        <w:r w:rsidRPr="00095C0F">
          <w:rPr>
            <w:rFonts w:ascii="Verdana" w:eastAsia="Times New Roman" w:hAnsi="Verdana" w:cs="Times New Roman"/>
            <w:color w:val="222222"/>
            <w:sz w:val="21"/>
            <w:szCs w:val="21"/>
          </w:rPr>
          <w:t>Address</w:t>
        </w:r>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br/>
          <w:t>DOB:</w:t>
        </w:r>
      </w:ins>
    </w:p>
    <w:p w:rsidR="00095C0F" w:rsidRPr="00095C0F" w:rsidRDefault="00095C0F" w:rsidP="00095C0F">
      <w:pPr>
        <w:shd w:val="clear" w:color="auto" w:fill="DFDFDF"/>
        <w:spacing w:after="0" w:line="369" w:lineRule="atLeast"/>
        <w:ind w:left="720"/>
        <w:rPr>
          <w:ins w:id="185" w:author="Unknown"/>
          <w:rFonts w:ascii="Verdana" w:eastAsia="Times New Roman" w:hAnsi="Verdana" w:cs="Times New Roman"/>
          <w:color w:val="222222"/>
          <w:sz w:val="21"/>
          <w:szCs w:val="21"/>
        </w:rPr>
      </w:pPr>
      <w:ins w:id="186" w:author="Unknown">
        <w:r w:rsidRPr="00095C0F">
          <w:rPr>
            <w:rFonts w:ascii="Verdana" w:eastAsia="Times New Roman" w:hAnsi="Verdana" w:cs="Times New Roman"/>
            <w:color w:val="222222"/>
            <w:sz w:val="21"/>
            <w:szCs w:val="21"/>
          </w:rPr>
          <w:t>Thanks</w:t>
        </w:r>
        <w:r w:rsidRPr="00095C0F">
          <w:rPr>
            <w:rFonts w:ascii="Verdana" w:eastAsia="Times New Roman" w:hAnsi="Verdana" w:cs="Times New Roman"/>
            <w:color w:val="222222"/>
            <w:sz w:val="21"/>
            <w:szCs w:val="21"/>
          </w:rPr>
          <w:br/>
        </w:r>
        <w:proofErr w:type="spellStart"/>
        <w:r w:rsidRPr="00095C0F">
          <w:rPr>
            <w:rFonts w:ascii="Verdana" w:eastAsia="Times New Roman" w:hAnsi="Verdana" w:cs="Times New Roman"/>
            <w:color w:val="222222"/>
            <w:sz w:val="21"/>
            <w:szCs w:val="21"/>
          </w:rPr>
          <w:t>ArunKumar</w:t>
        </w:r>
        <w:proofErr w:type="spellEnd"/>
      </w:ins>
    </w:p>
    <w:p w:rsidR="00095C0F" w:rsidRPr="00095C0F" w:rsidRDefault="00095C0F" w:rsidP="00095C0F">
      <w:pPr>
        <w:spacing w:after="0" w:line="436" w:lineRule="atLeast"/>
        <w:rPr>
          <w:ins w:id="187" w:author="Unknown"/>
          <w:rFonts w:ascii="Verdana" w:eastAsia="Times New Roman" w:hAnsi="Verdana" w:cs="Times New Roman"/>
          <w:color w:val="999999"/>
          <w:sz w:val="18"/>
          <w:szCs w:val="18"/>
        </w:rPr>
      </w:pPr>
      <w:ins w:id="18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"comment-101946"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#9</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prema</w:t>
        </w:r>
        <w:proofErr w:type="spellEnd"/>
      </w:ins>
    </w:p>
    <w:p w:rsidR="00095C0F" w:rsidRPr="00095C0F" w:rsidRDefault="00095C0F" w:rsidP="00095C0F">
      <w:pPr>
        <w:shd w:val="clear" w:color="auto" w:fill="DFDFDF"/>
        <w:spacing w:after="277" w:line="369" w:lineRule="atLeast"/>
        <w:ind w:left="720"/>
        <w:rPr>
          <w:ins w:id="189" w:author="Unknown"/>
          <w:rFonts w:ascii="Verdana" w:eastAsia="Times New Roman" w:hAnsi="Verdana" w:cs="Times New Roman"/>
          <w:color w:val="222222"/>
          <w:sz w:val="21"/>
          <w:szCs w:val="21"/>
        </w:rPr>
      </w:pPr>
      <w:ins w:id="190" w:author="Unknown">
        <w:r w:rsidRPr="00095C0F">
          <w:rPr>
            <w:rFonts w:ascii="Verdana" w:eastAsia="Times New Roman" w:hAnsi="Verdana" w:cs="Times New Roman"/>
            <w:color w:val="222222"/>
            <w:sz w:val="21"/>
            <w:szCs w:val="21"/>
          </w:rPr>
          <w:t>Really appreciate… very helpful…Thank you so much</w:t>
        </w:r>
        <w:proofErr w:type="gramStart"/>
        <w:r w:rsidRPr="00095C0F">
          <w:rPr>
            <w:rFonts w:ascii="Verdana" w:eastAsia="Times New Roman" w:hAnsi="Verdana" w:cs="Times New Roman"/>
            <w:color w:val="222222"/>
            <w:sz w:val="21"/>
            <w:szCs w:val="21"/>
          </w:rPr>
          <w:t>..</w:t>
        </w:r>
        <w:proofErr w:type="gramEnd"/>
      </w:ins>
    </w:p>
    <w:p w:rsidR="00095C0F" w:rsidRPr="00095C0F" w:rsidRDefault="00095C0F" w:rsidP="00095C0F">
      <w:pPr>
        <w:spacing w:after="0" w:line="436" w:lineRule="atLeast"/>
        <w:rPr>
          <w:ins w:id="191" w:author="Unknown"/>
          <w:rFonts w:ascii="Verdana" w:eastAsia="Times New Roman" w:hAnsi="Verdana" w:cs="Times New Roman"/>
          <w:color w:val="999999"/>
          <w:sz w:val="18"/>
          <w:szCs w:val="18"/>
        </w:rPr>
      </w:pPr>
      <w:ins w:id="19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"comment-101948"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#10</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 xml:space="preserve">Ava </w:t>
        </w:r>
        <w:proofErr w:type="spellStart"/>
        <w:r w:rsidRPr="00095C0F">
          <w:rPr>
            <w:rFonts w:ascii="Verdana" w:eastAsia="Times New Roman" w:hAnsi="Verdana" w:cs="Times New Roman"/>
            <w:b/>
            <w:bCs/>
            <w:color w:val="000000"/>
            <w:sz w:val="26"/>
          </w:rPr>
          <w:t>Rivard</w:t>
        </w:r>
        <w:proofErr w:type="spellEnd"/>
      </w:ins>
    </w:p>
    <w:p w:rsidR="00095C0F" w:rsidRPr="00095C0F" w:rsidRDefault="00095C0F" w:rsidP="00095C0F">
      <w:pPr>
        <w:shd w:val="clear" w:color="auto" w:fill="DFDFDF"/>
        <w:spacing w:after="277" w:line="369" w:lineRule="atLeast"/>
        <w:ind w:left="720"/>
        <w:rPr>
          <w:ins w:id="193" w:author="Unknown"/>
          <w:rFonts w:ascii="Verdana" w:eastAsia="Times New Roman" w:hAnsi="Verdana" w:cs="Times New Roman"/>
          <w:color w:val="222222"/>
          <w:sz w:val="21"/>
          <w:szCs w:val="21"/>
        </w:rPr>
      </w:pPr>
      <w:ins w:id="194" w:author="Unknown">
        <w:r w:rsidRPr="00095C0F">
          <w:rPr>
            <w:rFonts w:ascii="Verdana" w:eastAsia="Times New Roman" w:hAnsi="Verdana" w:cs="Times New Roman"/>
            <w:color w:val="222222"/>
            <w:sz w:val="21"/>
            <w:szCs w:val="21"/>
          </w:rPr>
          <w:t>Now I study automated testing tools for my project and this article is really helpful for me.</w:t>
        </w:r>
      </w:ins>
    </w:p>
    <w:p w:rsidR="00095C0F" w:rsidRPr="00095C0F" w:rsidRDefault="00095C0F" w:rsidP="00095C0F">
      <w:pPr>
        <w:spacing w:after="0" w:line="436" w:lineRule="atLeast"/>
        <w:rPr>
          <w:ins w:id="195" w:author="Unknown"/>
          <w:rFonts w:ascii="Verdana" w:eastAsia="Times New Roman" w:hAnsi="Verdana" w:cs="Times New Roman"/>
          <w:color w:val="999999"/>
          <w:sz w:val="18"/>
          <w:szCs w:val="18"/>
        </w:rPr>
      </w:pPr>
      <w:ins w:id="19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"comment-101966"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#11</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Sachin</w:t>
        </w:r>
        <w:proofErr w:type="spellEnd"/>
      </w:ins>
    </w:p>
    <w:p w:rsidR="00095C0F" w:rsidRPr="00095C0F" w:rsidRDefault="00095C0F" w:rsidP="00095C0F">
      <w:pPr>
        <w:shd w:val="clear" w:color="auto" w:fill="DFDFDF"/>
        <w:spacing w:after="0" w:line="369" w:lineRule="atLeast"/>
        <w:ind w:left="720"/>
        <w:rPr>
          <w:ins w:id="197" w:author="Unknown"/>
          <w:rFonts w:ascii="Verdana" w:eastAsia="Times New Roman" w:hAnsi="Verdana" w:cs="Times New Roman"/>
          <w:color w:val="222222"/>
          <w:sz w:val="21"/>
          <w:szCs w:val="21"/>
        </w:rPr>
      </w:pPr>
      <w:ins w:id="198" w:author="Unknown">
        <w:r w:rsidRPr="00095C0F">
          <w:rPr>
            <w:rFonts w:ascii="Verdana" w:eastAsia="Times New Roman" w:hAnsi="Verdana" w:cs="Times New Roman"/>
            <w:color w:val="222222"/>
            <w:sz w:val="21"/>
            <w:szCs w:val="21"/>
          </w:rPr>
          <w:t>Hi</w:t>
        </w:r>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br/>
          <w:t>Simple Question –</w:t>
        </w:r>
      </w:ins>
    </w:p>
    <w:p w:rsidR="00095C0F" w:rsidRPr="00095C0F" w:rsidRDefault="00095C0F" w:rsidP="00095C0F">
      <w:pPr>
        <w:shd w:val="clear" w:color="auto" w:fill="DFDFDF"/>
        <w:spacing w:after="0" w:line="369" w:lineRule="atLeast"/>
        <w:ind w:left="720"/>
        <w:rPr>
          <w:ins w:id="199" w:author="Unknown"/>
          <w:rFonts w:ascii="Verdana" w:eastAsia="Times New Roman" w:hAnsi="Verdana" w:cs="Times New Roman"/>
          <w:color w:val="222222"/>
          <w:sz w:val="21"/>
          <w:szCs w:val="21"/>
        </w:rPr>
      </w:pPr>
      <w:ins w:id="200" w:author="Unknown">
        <w:r w:rsidRPr="00095C0F">
          <w:rPr>
            <w:rFonts w:ascii="Verdana" w:eastAsia="Times New Roman" w:hAnsi="Verdana" w:cs="Times New Roman"/>
            <w:color w:val="222222"/>
            <w:sz w:val="21"/>
            <w:szCs w:val="21"/>
          </w:rPr>
          <w:t xml:space="preserve">I am Manual Tester, and now if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learn Automation then what will be </w:t>
        </w:r>
        <w:proofErr w:type="gramStart"/>
        <w:r w:rsidRPr="00095C0F">
          <w:rPr>
            <w:rFonts w:ascii="Verdana" w:eastAsia="Times New Roman" w:hAnsi="Verdana" w:cs="Times New Roman"/>
            <w:color w:val="222222"/>
            <w:sz w:val="21"/>
            <w:szCs w:val="21"/>
          </w:rPr>
          <w:t>first step :</w:t>
        </w:r>
        <w:proofErr w:type="gramEnd"/>
        <w:r w:rsidRPr="00095C0F">
          <w:rPr>
            <w:rFonts w:ascii="Verdana" w:eastAsia="Times New Roman" w:hAnsi="Verdana" w:cs="Times New Roman"/>
            <w:color w:val="222222"/>
            <w:sz w:val="21"/>
            <w:szCs w:val="21"/>
          </w:rPr>
          <w:br/>
          <w:t xml:space="preserve">Learn the Tool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am going to work on ?</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or</w:t>
        </w:r>
        <w:proofErr w:type="gramEnd"/>
        <w:r w:rsidRPr="00095C0F">
          <w:rPr>
            <w:rFonts w:ascii="Verdana" w:eastAsia="Times New Roman" w:hAnsi="Verdana" w:cs="Times New Roman"/>
            <w:color w:val="222222"/>
            <w:sz w:val="21"/>
            <w:szCs w:val="21"/>
          </w:rPr>
          <w:br/>
          <w:t>Learn the Language (programming) on which tool works ?</w:t>
        </w:r>
      </w:ins>
    </w:p>
    <w:p w:rsidR="00095C0F" w:rsidRPr="00095C0F" w:rsidRDefault="00095C0F" w:rsidP="00095C0F">
      <w:pPr>
        <w:shd w:val="clear" w:color="auto" w:fill="DFDFDF"/>
        <w:spacing w:after="277" w:line="369" w:lineRule="atLeast"/>
        <w:ind w:left="720"/>
        <w:rPr>
          <w:ins w:id="201" w:author="Unknown"/>
          <w:rFonts w:ascii="Verdana" w:eastAsia="Times New Roman" w:hAnsi="Verdana" w:cs="Times New Roman"/>
          <w:color w:val="222222"/>
          <w:sz w:val="21"/>
          <w:szCs w:val="21"/>
        </w:rPr>
      </w:pPr>
      <w:ins w:id="202" w:author="Unknown">
        <w:r w:rsidRPr="00095C0F">
          <w:rPr>
            <w:rFonts w:ascii="Verdana" w:eastAsia="Times New Roman" w:hAnsi="Verdana" w:cs="Times New Roman"/>
            <w:color w:val="222222"/>
            <w:sz w:val="21"/>
            <w:szCs w:val="21"/>
          </w:rPr>
          <w:t xml:space="preserve">Please elaborate </w:t>
        </w:r>
        <w:proofErr w:type="gramStart"/>
        <w:r w:rsidRPr="00095C0F">
          <w:rPr>
            <w:rFonts w:ascii="Verdana" w:eastAsia="Times New Roman" w:hAnsi="Verdana" w:cs="Times New Roman"/>
            <w:color w:val="222222"/>
            <w:sz w:val="21"/>
            <w:szCs w:val="21"/>
          </w:rPr>
          <w:t>answer ..</w:t>
        </w:r>
        <w:proofErr w:type="gramEnd"/>
        <w:r w:rsidRPr="00095C0F">
          <w:rPr>
            <w:rFonts w:ascii="Verdana" w:eastAsia="Times New Roman" w:hAnsi="Verdana" w:cs="Times New Roman"/>
            <w:color w:val="222222"/>
            <w:sz w:val="21"/>
            <w:szCs w:val="21"/>
          </w:rPr>
          <w:t xml:space="preserve">I will appreciate if you </w:t>
        </w:r>
        <w:proofErr w:type="gramStart"/>
        <w:r w:rsidRPr="00095C0F">
          <w:rPr>
            <w:rFonts w:ascii="Verdana" w:eastAsia="Times New Roman" w:hAnsi="Verdana" w:cs="Times New Roman"/>
            <w:color w:val="222222"/>
            <w:sz w:val="21"/>
            <w:szCs w:val="21"/>
          </w:rPr>
          <w:t>explains</w:t>
        </w:r>
        <w:proofErr w:type="gramEnd"/>
        <w:r w:rsidRPr="00095C0F">
          <w:rPr>
            <w:rFonts w:ascii="Verdana" w:eastAsia="Times New Roman" w:hAnsi="Verdana" w:cs="Times New Roman"/>
            <w:color w:val="222222"/>
            <w:sz w:val="21"/>
            <w:szCs w:val="21"/>
          </w:rPr>
          <w:t xml:space="preserve"> more in detail.</w:t>
        </w:r>
      </w:ins>
    </w:p>
    <w:p w:rsidR="00095C0F" w:rsidRPr="00095C0F" w:rsidRDefault="00095C0F" w:rsidP="00095C0F">
      <w:pPr>
        <w:spacing w:after="0" w:line="436" w:lineRule="atLeast"/>
        <w:rPr>
          <w:ins w:id="203" w:author="Unknown"/>
          <w:rFonts w:ascii="Verdana" w:eastAsia="Times New Roman" w:hAnsi="Verdana" w:cs="Times New Roman"/>
          <w:color w:val="999999"/>
          <w:sz w:val="18"/>
          <w:szCs w:val="18"/>
        </w:rPr>
      </w:pPr>
      <w:ins w:id="20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"comment-101971"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#12</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siddhant</w:t>
        </w:r>
        <w:proofErr w:type="spellEnd"/>
      </w:ins>
    </w:p>
    <w:p w:rsidR="00095C0F" w:rsidRPr="00095C0F" w:rsidRDefault="00095C0F" w:rsidP="00095C0F">
      <w:pPr>
        <w:shd w:val="clear" w:color="auto" w:fill="DFDFDF"/>
        <w:spacing w:after="0" w:line="369" w:lineRule="atLeast"/>
        <w:ind w:left="720"/>
        <w:rPr>
          <w:ins w:id="205" w:author="Unknown"/>
          <w:rFonts w:ascii="Verdana" w:eastAsia="Times New Roman" w:hAnsi="Verdana" w:cs="Times New Roman"/>
          <w:color w:val="222222"/>
          <w:sz w:val="21"/>
          <w:szCs w:val="21"/>
        </w:rPr>
      </w:pPr>
      <w:proofErr w:type="gramStart"/>
      <w:ins w:id="206" w:author="Unknown">
        <w:r w:rsidRPr="00095C0F">
          <w:rPr>
            <w:rFonts w:ascii="Verdana" w:eastAsia="Times New Roman" w:hAnsi="Verdana" w:cs="Times New Roman"/>
            <w:color w:val="222222"/>
            <w:sz w:val="21"/>
            <w:szCs w:val="21"/>
          </w:rPr>
          <w:t>finally</w:t>
        </w:r>
        <w:proofErr w:type="gramEnd"/>
        <w:r w:rsidRPr="00095C0F">
          <w:rPr>
            <w:rFonts w:ascii="Verdana" w:eastAsia="Times New Roman" w:hAnsi="Verdana" w:cs="Times New Roman"/>
            <w:color w:val="222222"/>
            <w:sz w:val="21"/>
            <w:szCs w:val="21"/>
          </w:rPr>
          <w:t xml:space="preserve">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came to understand how to select automation tool…..</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very</w:t>
        </w:r>
        <w:proofErr w:type="gramEnd"/>
        <w:r w:rsidRPr="00095C0F">
          <w:rPr>
            <w:rFonts w:ascii="Verdana" w:eastAsia="Times New Roman" w:hAnsi="Verdana" w:cs="Times New Roman"/>
            <w:color w:val="222222"/>
            <w:sz w:val="21"/>
            <w:szCs w:val="21"/>
          </w:rPr>
          <w:t xml:space="preserve"> helpful.</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thank</w:t>
        </w:r>
        <w:proofErr w:type="gramEnd"/>
        <w:r w:rsidRPr="00095C0F">
          <w:rPr>
            <w:rFonts w:ascii="Verdana" w:eastAsia="Times New Roman" w:hAnsi="Verdana" w:cs="Times New Roman"/>
            <w:color w:val="222222"/>
            <w:sz w:val="21"/>
            <w:szCs w:val="21"/>
          </w:rPr>
          <w:t xml:space="preserve"> you…</w:t>
        </w:r>
        <w:r w:rsidRPr="00095C0F">
          <w:rPr>
            <w:rFonts w:ascii="Verdana" w:eastAsia="Times New Roman" w:hAnsi="Verdana" w:cs="Times New Roman"/>
            <w:color w:val="222222"/>
            <w:sz w:val="21"/>
          </w:rPr>
          <w:t> </w:t>
        </w:r>
      </w:ins>
      <w:r>
        <w:rPr>
          <w:rFonts w:ascii="Verdana" w:eastAsia="Times New Roman" w:hAnsi="Verdana" w:cs="Times New Roman"/>
          <w:noProof/>
          <w:color w:val="222222"/>
          <w:sz w:val="21"/>
          <w:szCs w:val="21"/>
        </w:rPr>
        <w:drawing>
          <wp:inline distT="0" distB="0" distL="0" distR="0">
            <wp:extent cx="688340" cy="68834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8"/>
                    <a:srcRect/>
                    <a:stretch>
                      <a:fillRect/>
                    </a:stretch>
                  </pic:blipFill>
                  <pic:spPr bwMode="auto">
                    <a:xfrm>
                      <a:off x="0" y="0"/>
                      <a:ext cx="688340" cy="688340"/>
                    </a:xfrm>
                    <a:prstGeom prst="rect">
                      <a:avLst/>
                    </a:prstGeom>
                    <a:noFill/>
                    <a:ln w="9525">
                      <a:noFill/>
                      <a:miter lim="800000"/>
                      <a:headEnd/>
                      <a:tailEnd/>
                    </a:ln>
                  </pic:spPr>
                </pic:pic>
              </a:graphicData>
            </a:graphic>
          </wp:inline>
        </w:drawing>
      </w:r>
    </w:p>
    <w:p w:rsidR="00095C0F" w:rsidRPr="00095C0F" w:rsidRDefault="00095C0F" w:rsidP="00095C0F">
      <w:pPr>
        <w:spacing w:after="0" w:line="436" w:lineRule="atLeast"/>
        <w:rPr>
          <w:ins w:id="207" w:author="Unknown"/>
          <w:rFonts w:ascii="Verdana" w:eastAsia="Times New Roman" w:hAnsi="Verdana" w:cs="Times New Roman"/>
          <w:color w:val="999999"/>
          <w:sz w:val="18"/>
          <w:szCs w:val="18"/>
        </w:rPr>
      </w:pPr>
      <w:ins w:id="20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"comment-101974"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#13</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 xml:space="preserve">Oleg </w:t>
        </w:r>
        <w:proofErr w:type="spellStart"/>
        <w:r w:rsidRPr="00095C0F">
          <w:rPr>
            <w:rFonts w:ascii="Verdana" w:eastAsia="Times New Roman" w:hAnsi="Verdana" w:cs="Times New Roman"/>
            <w:b/>
            <w:bCs/>
            <w:color w:val="000000"/>
            <w:sz w:val="26"/>
          </w:rPr>
          <w:t>Prosyanik</w:t>
        </w:r>
        <w:proofErr w:type="spellEnd"/>
      </w:ins>
    </w:p>
    <w:p w:rsidR="00095C0F" w:rsidRPr="00095C0F" w:rsidRDefault="00095C0F" w:rsidP="00095C0F">
      <w:pPr>
        <w:shd w:val="clear" w:color="auto" w:fill="DFDFDF"/>
        <w:spacing w:after="0" w:line="369" w:lineRule="atLeast"/>
        <w:ind w:left="720"/>
        <w:rPr>
          <w:ins w:id="209" w:author="Unknown"/>
          <w:rFonts w:ascii="Verdana" w:eastAsia="Times New Roman" w:hAnsi="Verdana" w:cs="Times New Roman"/>
          <w:color w:val="222222"/>
          <w:sz w:val="21"/>
          <w:szCs w:val="21"/>
        </w:rPr>
      </w:pPr>
      <w:ins w:id="210" w:author="Unknown">
        <w:r w:rsidRPr="00095C0F">
          <w:rPr>
            <w:rFonts w:ascii="Verdana" w:eastAsia="Times New Roman" w:hAnsi="Verdana" w:cs="Times New Roman"/>
            <w:color w:val="222222"/>
            <w:sz w:val="21"/>
            <w:szCs w:val="21"/>
          </w:rPr>
          <w:t>Hi all!</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Nice to see you like my article.</w:t>
        </w:r>
        <w:proofErr w:type="gramEnd"/>
      </w:ins>
    </w:p>
    <w:p w:rsidR="00095C0F" w:rsidRPr="00095C0F" w:rsidRDefault="00095C0F" w:rsidP="00095C0F">
      <w:pPr>
        <w:shd w:val="clear" w:color="auto" w:fill="DFDFDF"/>
        <w:spacing w:after="0" w:line="369" w:lineRule="atLeast"/>
        <w:ind w:left="720"/>
        <w:rPr>
          <w:ins w:id="211" w:author="Unknown"/>
          <w:rFonts w:ascii="Verdana" w:eastAsia="Times New Roman" w:hAnsi="Verdana" w:cs="Times New Roman"/>
          <w:color w:val="222222"/>
          <w:sz w:val="21"/>
          <w:szCs w:val="21"/>
        </w:rPr>
      </w:pPr>
      <w:proofErr w:type="spellStart"/>
      <w:ins w:id="212" w:author="Unknown">
        <w:r w:rsidRPr="00095C0F">
          <w:rPr>
            <w:rFonts w:ascii="Verdana" w:eastAsia="Times New Roman" w:hAnsi="Verdana" w:cs="Times New Roman"/>
            <w:color w:val="222222"/>
            <w:sz w:val="21"/>
            <w:szCs w:val="21"/>
          </w:rPr>
          <w:t>Udara</w:t>
        </w:r>
        <w:proofErr w:type="spellEnd"/>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br/>
          <w:t xml:space="preserve">you shouldn’t know the language, your software for testing written. </w:t>
        </w:r>
        <w:proofErr w:type="gramStart"/>
        <w:r w:rsidRPr="00095C0F">
          <w:rPr>
            <w:rFonts w:ascii="Verdana" w:eastAsia="Times New Roman" w:hAnsi="Verdana" w:cs="Times New Roman"/>
            <w:color w:val="222222"/>
            <w:sz w:val="21"/>
            <w:szCs w:val="21"/>
          </w:rPr>
          <w:t>Android applications written on Java.</w:t>
        </w:r>
        <w:proofErr w:type="gramEnd"/>
        <w:r w:rsidRPr="00095C0F">
          <w:rPr>
            <w:rFonts w:ascii="Verdana" w:eastAsia="Times New Roman" w:hAnsi="Verdana" w:cs="Times New Roman"/>
            <w:color w:val="222222"/>
            <w:sz w:val="21"/>
            <w:szCs w:val="21"/>
          </w:rPr>
          <w:t xml:space="preserve"> Automated tests can be written on Java, C#, Python, Ruby etc. Programming language depends on automation tool you use.</w:t>
        </w:r>
      </w:ins>
    </w:p>
    <w:p w:rsidR="00095C0F" w:rsidRPr="00095C0F" w:rsidRDefault="00095C0F" w:rsidP="00095C0F">
      <w:pPr>
        <w:spacing w:after="0" w:line="436" w:lineRule="atLeast"/>
        <w:rPr>
          <w:ins w:id="213" w:author="Unknown"/>
          <w:rFonts w:ascii="Verdana" w:eastAsia="Times New Roman" w:hAnsi="Verdana" w:cs="Times New Roman"/>
          <w:color w:val="999999"/>
          <w:sz w:val="18"/>
          <w:szCs w:val="18"/>
        </w:rPr>
      </w:pPr>
      <w:ins w:id="21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"comment-101976"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#14</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 xml:space="preserve">Oleg </w:t>
        </w:r>
        <w:proofErr w:type="spellStart"/>
        <w:r w:rsidRPr="00095C0F">
          <w:rPr>
            <w:rFonts w:ascii="Verdana" w:eastAsia="Times New Roman" w:hAnsi="Verdana" w:cs="Times New Roman"/>
            <w:b/>
            <w:bCs/>
            <w:color w:val="000000"/>
            <w:sz w:val="26"/>
          </w:rPr>
          <w:t>Prosyanik</w:t>
        </w:r>
        <w:proofErr w:type="spellEnd"/>
      </w:ins>
    </w:p>
    <w:p w:rsidR="00095C0F" w:rsidRPr="00095C0F" w:rsidRDefault="00095C0F" w:rsidP="00095C0F">
      <w:pPr>
        <w:shd w:val="clear" w:color="auto" w:fill="DFDFDF"/>
        <w:spacing w:after="0" w:line="369" w:lineRule="atLeast"/>
        <w:ind w:left="720"/>
        <w:rPr>
          <w:ins w:id="215" w:author="Unknown"/>
          <w:rFonts w:ascii="Verdana" w:eastAsia="Times New Roman" w:hAnsi="Verdana" w:cs="Times New Roman"/>
          <w:color w:val="222222"/>
          <w:sz w:val="21"/>
          <w:szCs w:val="21"/>
        </w:rPr>
      </w:pPr>
      <w:proofErr w:type="gramStart"/>
      <w:ins w:id="216" w:author="Unknown">
        <w:r w:rsidRPr="00095C0F">
          <w:rPr>
            <w:rFonts w:ascii="Verdana" w:eastAsia="Times New Roman" w:hAnsi="Verdana" w:cs="Times New Roman"/>
            <w:color w:val="222222"/>
            <w:sz w:val="21"/>
            <w:szCs w:val="21"/>
          </w:rPr>
          <w:t xml:space="preserve">Hi, </w:t>
        </w:r>
        <w:proofErr w:type="spellStart"/>
        <w:r w:rsidRPr="00095C0F">
          <w:rPr>
            <w:rFonts w:ascii="Verdana" w:eastAsia="Times New Roman" w:hAnsi="Verdana" w:cs="Times New Roman"/>
            <w:color w:val="222222"/>
            <w:sz w:val="21"/>
            <w:szCs w:val="21"/>
          </w:rPr>
          <w:t>Sachin</w:t>
        </w:r>
        <w:proofErr w:type="spellEnd"/>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br/>
          <w:t xml:space="preserve">It’s better to study programming language first. You should know main features of language you’ve chosen, know code style etc. </w:t>
        </w:r>
        <w:proofErr w:type="gramStart"/>
        <w:r w:rsidRPr="00095C0F">
          <w:rPr>
            <w:rFonts w:ascii="Verdana" w:eastAsia="Times New Roman" w:hAnsi="Verdana" w:cs="Times New Roman"/>
            <w:color w:val="222222"/>
            <w:sz w:val="21"/>
            <w:szCs w:val="21"/>
          </w:rPr>
          <w:t>After that start to develop automated tests, which use frameworks exactly for your tool.</w:t>
        </w:r>
        <w:proofErr w:type="gramEnd"/>
      </w:ins>
    </w:p>
    <w:p w:rsidR="00095C0F" w:rsidRPr="00095C0F" w:rsidRDefault="00095C0F" w:rsidP="00095C0F">
      <w:pPr>
        <w:spacing w:after="0" w:line="436" w:lineRule="atLeast"/>
        <w:rPr>
          <w:ins w:id="217" w:author="Unknown"/>
          <w:rFonts w:ascii="Verdana" w:eastAsia="Times New Roman" w:hAnsi="Verdana" w:cs="Times New Roman"/>
          <w:color w:val="999999"/>
          <w:sz w:val="18"/>
          <w:szCs w:val="18"/>
        </w:rPr>
      </w:pPr>
      <w:ins w:id="21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"comment-102421"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#15</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Vigneshwaran</w:t>
        </w:r>
        <w:proofErr w:type="spellEnd"/>
      </w:ins>
    </w:p>
    <w:p w:rsidR="00095C0F" w:rsidRPr="00095C0F" w:rsidRDefault="00095C0F" w:rsidP="00095C0F">
      <w:pPr>
        <w:shd w:val="clear" w:color="auto" w:fill="DFDFDF"/>
        <w:spacing w:after="0" w:line="369" w:lineRule="atLeast"/>
        <w:ind w:left="720"/>
        <w:rPr>
          <w:ins w:id="219" w:author="Unknown"/>
          <w:rFonts w:ascii="Verdana" w:eastAsia="Times New Roman" w:hAnsi="Verdana" w:cs="Times New Roman"/>
          <w:color w:val="222222"/>
          <w:sz w:val="21"/>
          <w:szCs w:val="21"/>
        </w:rPr>
      </w:pPr>
      <w:proofErr w:type="spellStart"/>
      <w:ins w:id="220" w:author="Unknown">
        <w:r w:rsidRPr="00095C0F">
          <w:rPr>
            <w:rFonts w:ascii="Verdana" w:eastAsia="Times New Roman" w:hAnsi="Verdana" w:cs="Times New Roman"/>
            <w:color w:val="222222"/>
            <w:sz w:val="21"/>
            <w:szCs w:val="21"/>
          </w:rPr>
          <w:t>Mobitaz</w:t>
        </w:r>
        <w:proofErr w:type="spellEnd"/>
        <w:r w:rsidRPr="00095C0F">
          <w:rPr>
            <w:rFonts w:ascii="Verdana" w:eastAsia="Times New Roman" w:hAnsi="Verdana" w:cs="Times New Roman"/>
            <w:color w:val="222222"/>
            <w:sz w:val="21"/>
            <w:szCs w:val="21"/>
          </w:rPr>
          <w:t xml:space="preserve">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"http://www.msys-tech.com/mobitaz/"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http://www.msys-tech.com/mobitaz/</w:t>
        </w:r>
        <w:r w:rsidRPr="00095C0F">
          <w:rPr>
            <w:rFonts w:ascii="Verdana" w:eastAsia="Times New Roman" w:hAnsi="Verdana" w:cs="Times New Roman"/>
            <w:color w:val="222222"/>
            <w:sz w:val="21"/>
            <w:szCs w:val="21"/>
          </w:rPr>
          <w:fldChar w:fldCharType="end"/>
        </w:r>
        <w:r w:rsidRPr="00095C0F">
          <w:rPr>
            <w:rFonts w:ascii="Verdana" w:eastAsia="Times New Roman" w:hAnsi="Verdana" w:cs="Times New Roman"/>
            <w:color w:val="222222"/>
            <w:sz w:val="21"/>
            <w:szCs w:val="21"/>
          </w:rPr>
          <w:t>) is missing in this list.</w:t>
        </w:r>
      </w:ins>
    </w:p>
    <w:p w:rsidR="00095C0F" w:rsidRPr="00095C0F" w:rsidRDefault="00095C0F" w:rsidP="00095C0F">
      <w:pPr>
        <w:shd w:val="clear" w:color="auto" w:fill="DFDFDF"/>
        <w:spacing w:after="277" w:line="369" w:lineRule="atLeast"/>
        <w:ind w:left="720"/>
        <w:rPr>
          <w:ins w:id="221" w:author="Unknown"/>
          <w:rFonts w:ascii="Verdana" w:eastAsia="Times New Roman" w:hAnsi="Verdana" w:cs="Times New Roman"/>
          <w:color w:val="222222"/>
          <w:sz w:val="21"/>
          <w:szCs w:val="21"/>
        </w:rPr>
      </w:pPr>
      <w:ins w:id="222" w:author="Unknown">
        <w:r w:rsidRPr="00095C0F">
          <w:rPr>
            <w:rFonts w:ascii="Verdana" w:eastAsia="Times New Roman" w:hAnsi="Verdana" w:cs="Times New Roman"/>
            <w:color w:val="222222"/>
            <w:sz w:val="21"/>
            <w:szCs w:val="21"/>
          </w:rPr>
          <w:t xml:space="preserve">Please check with </w:t>
        </w:r>
        <w:proofErr w:type="spellStart"/>
        <w:r w:rsidRPr="00095C0F">
          <w:rPr>
            <w:rFonts w:ascii="Verdana" w:eastAsia="Times New Roman" w:hAnsi="Verdana" w:cs="Times New Roman"/>
            <w:color w:val="222222"/>
            <w:sz w:val="21"/>
            <w:szCs w:val="21"/>
          </w:rPr>
          <w:t>Mobitaz</w:t>
        </w:r>
        <w:proofErr w:type="spellEnd"/>
        <w:r w:rsidRPr="00095C0F">
          <w:rPr>
            <w:rFonts w:ascii="Verdana" w:eastAsia="Times New Roman" w:hAnsi="Verdana" w:cs="Times New Roman"/>
            <w:color w:val="222222"/>
            <w:sz w:val="21"/>
            <w:szCs w:val="21"/>
          </w:rPr>
          <w:t>, testing tool intended for Native and Hybrid Android apps.</w:t>
        </w:r>
      </w:ins>
    </w:p>
    <w:p w:rsidR="00095C0F" w:rsidRPr="00095C0F" w:rsidRDefault="00095C0F" w:rsidP="00095C0F">
      <w:pPr>
        <w:spacing w:after="0" w:line="436" w:lineRule="atLeast"/>
        <w:rPr>
          <w:ins w:id="223" w:author="Unknown"/>
          <w:rFonts w:ascii="Verdana" w:eastAsia="Times New Roman" w:hAnsi="Verdana" w:cs="Times New Roman"/>
          <w:color w:val="999999"/>
          <w:sz w:val="18"/>
          <w:szCs w:val="18"/>
        </w:rPr>
      </w:pPr>
      <w:ins w:id="22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"comment-102740"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w:t>
        </w:r>
        <w:proofErr w:type="gramStart"/>
        <w:r w:rsidRPr="00095C0F">
          <w:rPr>
            <w:rFonts w:ascii="Verdana" w:eastAsia="Times New Roman" w:hAnsi="Verdana" w:cs="Times New Roman"/>
            <w:color w:val="999999"/>
            <w:sz w:val="18"/>
            <w:u w:val="single"/>
          </w:rPr>
          <w:t>16</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fldChar w:fldCharType="begin"/>
        </w:r>
        <w:r w:rsidRPr="00095C0F">
          <w:rPr>
            <w:rFonts w:ascii="Verdana" w:eastAsia="Times New Roman" w:hAnsi="Verdana" w:cs="Times New Roman"/>
            <w:b/>
            <w:bCs/>
            <w:color w:val="000000"/>
            <w:sz w:val="26"/>
          </w:rPr>
          <w:instrText xml:space="preserve"> HYPERLINK "http://www.webqit.com/" </w:instrText>
        </w:r>
        <w:r w:rsidRPr="00095C0F">
          <w:rPr>
            <w:rFonts w:ascii="Verdana" w:eastAsia="Times New Roman" w:hAnsi="Verdana" w:cs="Times New Roman"/>
            <w:b/>
            <w:bCs/>
            <w:color w:val="000000"/>
            <w:sz w:val="26"/>
          </w:rPr>
          <w:fldChar w:fldCharType="separate"/>
        </w:r>
        <w:r w:rsidRPr="00095C0F">
          <w:rPr>
            <w:rFonts w:ascii="Verdana" w:eastAsia="Times New Roman" w:hAnsi="Verdana" w:cs="Times New Roman"/>
            <w:b/>
            <w:bCs/>
            <w:color w:val="000000"/>
            <w:sz w:val="26"/>
            <w:u w:val="single"/>
          </w:rPr>
          <w:t>Razia</w:t>
        </w:r>
        <w:proofErr w:type="spellEnd"/>
        <w:r w:rsidRPr="00095C0F">
          <w:rPr>
            <w:rFonts w:ascii="Verdana" w:eastAsia="Times New Roman" w:hAnsi="Verdana" w:cs="Times New Roman"/>
            <w:b/>
            <w:bCs/>
            <w:color w:val="000000"/>
            <w:sz w:val="26"/>
            <w:u w:val="single"/>
          </w:rPr>
          <w:t xml:space="preserve"> Sultana</w:t>
        </w:r>
        <w:proofErr w:type="gramEnd"/>
        <w:r w:rsidRPr="00095C0F">
          <w:rPr>
            <w:rFonts w:ascii="Verdana" w:eastAsia="Times New Roman" w:hAnsi="Verdana" w:cs="Times New Roman"/>
            <w:b/>
            <w:bCs/>
            <w:color w:val="000000"/>
            <w:sz w:val="26"/>
          </w:rPr>
          <w:fldChar w:fldCharType="end"/>
        </w:r>
      </w:ins>
    </w:p>
    <w:p w:rsidR="00095C0F" w:rsidRPr="00095C0F" w:rsidRDefault="00095C0F" w:rsidP="00095C0F">
      <w:pPr>
        <w:shd w:val="clear" w:color="auto" w:fill="DFDFDF"/>
        <w:spacing w:after="277" w:line="369" w:lineRule="atLeast"/>
        <w:ind w:left="720"/>
        <w:rPr>
          <w:ins w:id="225" w:author="Unknown"/>
          <w:rFonts w:ascii="Verdana" w:eastAsia="Times New Roman" w:hAnsi="Verdana" w:cs="Times New Roman"/>
          <w:color w:val="222222"/>
          <w:sz w:val="21"/>
          <w:szCs w:val="21"/>
        </w:rPr>
      </w:pPr>
      <w:ins w:id="226" w:author="Unknown">
        <w:r w:rsidRPr="00095C0F">
          <w:rPr>
            <w:rFonts w:ascii="Verdana" w:eastAsia="Times New Roman" w:hAnsi="Verdana" w:cs="Times New Roman"/>
            <w:color w:val="222222"/>
            <w:sz w:val="21"/>
            <w:szCs w:val="21"/>
          </w:rPr>
          <w:t xml:space="preserve">It is very </w:t>
        </w:r>
        <w:proofErr w:type="spellStart"/>
        <w:r w:rsidRPr="00095C0F">
          <w:rPr>
            <w:rFonts w:ascii="Verdana" w:eastAsia="Times New Roman" w:hAnsi="Verdana" w:cs="Times New Roman"/>
            <w:color w:val="222222"/>
            <w:sz w:val="21"/>
            <w:szCs w:val="21"/>
          </w:rPr>
          <w:t>very</w:t>
        </w:r>
        <w:proofErr w:type="spellEnd"/>
        <w:r w:rsidRPr="00095C0F">
          <w:rPr>
            <w:rFonts w:ascii="Verdana" w:eastAsia="Times New Roman" w:hAnsi="Verdana" w:cs="Times New Roman"/>
            <w:color w:val="222222"/>
            <w:sz w:val="21"/>
            <w:szCs w:val="21"/>
          </w:rPr>
          <w:t xml:space="preserve"> helpful for testers. </w:t>
        </w:r>
        <w:proofErr w:type="spellStart"/>
        <w:r w:rsidRPr="00095C0F">
          <w:rPr>
            <w:rFonts w:ascii="Verdana" w:eastAsia="Times New Roman" w:hAnsi="Verdana" w:cs="Times New Roman"/>
            <w:color w:val="222222"/>
            <w:sz w:val="21"/>
            <w:szCs w:val="21"/>
          </w:rPr>
          <w:t>Tnx</w:t>
        </w:r>
        <w:proofErr w:type="spellEnd"/>
      </w:ins>
    </w:p>
    <w:p w:rsidR="00095C0F" w:rsidRPr="00095C0F" w:rsidRDefault="00095C0F" w:rsidP="00095C0F">
      <w:pPr>
        <w:spacing w:after="0" w:line="436" w:lineRule="atLeast"/>
        <w:rPr>
          <w:ins w:id="227" w:author="Unknown"/>
          <w:rFonts w:ascii="Verdana" w:eastAsia="Times New Roman" w:hAnsi="Verdana" w:cs="Times New Roman"/>
          <w:color w:val="999999"/>
          <w:sz w:val="18"/>
          <w:szCs w:val="18"/>
        </w:rPr>
      </w:pPr>
      <w:ins w:id="22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"comment-102958"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#17</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Rohit</w:t>
        </w:r>
        <w:proofErr w:type="spellEnd"/>
      </w:ins>
    </w:p>
    <w:p w:rsidR="00095C0F" w:rsidRPr="00095C0F" w:rsidRDefault="00095C0F" w:rsidP="00095C0F">
      <w:pPr>
        <w:shd w:val="clear" w:color="auto" w:fill="DFDFDF"/>
        <w:spacing w:after="0" w:line="369" w:lineRule="atLeast"/>
        <w:ind w:left="720"/>
        <w:rPr>
          <w:ins w:id="229" w:author="Unknown"/>
          <w:rFonts w:ascii="Verdana" w:eastAsia="Times New Roman" w:hAnsi="Verdana" w:cs="Times New Roman"/>
          <w:color w:val="222222"/>
          <w:sz w:val="21"/>
          <w:szCs w:val="21"/>
        </w:rPr>
      </w:pPr>
      <w:ins w:id="230" w:author="Unknown">
        <w:r w:rsidRPr="00095C0F">
          <w:rPr>
            <w:rFonts w:ascii="Verdana" w:eastAsia="Times New Roman" w:hAnsi="Verdana" w:cs="Times New Roman"/>
            <w:color w:val="222222"/>
            <w:sz w:val="21"/>
            <w:szCs w:val="21"/>
          </w:rPr>
          <w:t>Good summary on mobile testing you have provided.</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 xml:space="preserve">How about perfecto and </w:t>
        </w:r>
        <w:proofErr w:type="spellStart"/>
        <w:r w:rsidRPr="00095C0F">
          <w:rPr>
            <w:rFonts w:ascii="Verdana" w:eastAsia="Times New Roman" w:hAnsi="Verdana" w:cs="Times New Roman"/>
            <w:color w:val="222222"/>
            <w:sz w:val="21"/>
            <w:szCs w:val="21"/>
          </w:rPr>
          <w:t>Deviceanywhere</w:t>
        </w:r>
        <w:proofErr w:type="spellEnd"/>
        <w:r w:rsidRPr="00095C0F">
          <w:rPr>
            <w:rFonts w:ascii="Verdana" w:eastAsia="Times New Roman" w:hAnsi="Verdana" w:cs="Times New Roman"/>
            <w:color w:val="222222"/>
            <w:sz w:val="21"/>
            <w:szCs w:val="21"/>
          </w:rPr>
          <w:t xml:space="preserve"> they are also promising tool.</w:t>
        </w:r>
        <w:proofErr w:type="gramEnd"/>
        <w:r w:rsidRPr="00095C0F">
          <w:rPr>
            <w:rFonts w:ascii="Verdana" w:eastAsia="Times New Roman" w:hAnsi="Verdana" w:cs="Times New Roman"/>
            <w:color w:val="222222"/>
            <w:sz w:val="21"/>
            <w:szCs w:val="21"/>
          </w:rPr>
          <w:t xml:space="preserve"> </w:t>
        </w:r>
        <w:proofErr w:type="gramStart"/>
        <w:r w:rsidRPr="00095C0F">
          <w:rPr>
            <w:rFonts w:ascii="Verdana" w:eastAsia="Times New Roman" w:hAnsi="Verdana" w:cs="Times New Roman"/>
            <w:color w:val="222222"/>
            <w:sz w:val="21"/>
            <w:szCs w:val="21"/>
          </w:rPr>
          <w:t>any</w:t>
        </w:r>
        <w:proofErr w:type="gramEnd"/>
        <w:r w:rsidRPr="00095C0F">
          <w:rPr>
            <w:rFonts w:ascii="Verdana" w:eastAsia="Times New Roman" w:hAnsi="Verdana" w:cs="Times New Roman"/>
            <w:color w:val="222222"/>
            <w:sz w:val="21"/>
            <w:szCs w:val="21"/>
          </w:rPr>
          <w:t xml:space="preserve"> comment ?</w:t>
        </w:r>
      </w:ins>
    </w:p>
    <w:p w:rsidR="00095C0F" w:rsidRPr="00095C0F" w:rsidRDefault="00095C0F" w:rsidP="00095C0F">
      <w:pPr>
        <w:spacing w:after="0" w:line="436" w:lineRule="atLeast"/>
        <w:rPr>
          <w:ins w:id="231" w:author="Unknown"/>
          <w:rFonts w:ascii="Verdana" w:eastAsia="Times New Roman" w:hAnsi="Verdana" w:cs="Times New Roman"/>
          <w:color w:val="999999"/>
          <w:sz w:val="18"/>
          <w:szCs w:val="18"/>
        </w:rPr>
      </w:pPr>
      <w:ins w:id="23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"comment-103674"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#18</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chandru</w:t>
        </w:r>
        <w:proofErr w:type="spellEnd"/>
      </w:ins>
    </w:p>
    <w:p w:rsidR="00095C0F" w:rsidRPr="00095C0F" w:rsidRDefault="00095C0F" w:rsidP="00095C0F">
      <w:pPr>
        <w:shd w:val="clear" w:color="auto" w:fill="DFDFDF"/>
        <w:spacing w:after="277" w:line="369" w:lineRule="atLeast"/>
        <w:ind w:left="720"/>
        <w:rPr>
          <w:ins w:id="233" w:author="Unknown"/>
          <w:rFonts w:ascii="Verdana" w:eastAsia="Times New Roman" w:hAnsi="Verdana" w:cs="Times New Roman"/>
          <w:color w:val="222222"/>
          <w:sz w:val="21"/>
          <w:szCs w:val="21"/>
        </w:rPr>
      </w:pPr>
      <w:ins w:id="234" w:author="Unknown">
        <w:r w:rsidRPr="00095C0F">
          <w:rPr>
            <w:rFonts w:ascii="Verdana" w:eastAsia="Times New Roman" w:hAnsi="Verdana" w:cs="Times New Roman"/>
            <w:color w:val="222222"/>
            <w:sz w:val="21"/>
            <w:szCs w:val="21"/>
          </w:rPr>
          <w:t>Nice article and it was more informative</w:t>
        </w:r>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t xml:space="preserve"> Thanks</w:t>
        </w:r>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rPr>
          <w:t> </w:t>
        </w:r>
      </w:ins>
      <w:r>
        <w:rPr>
          <w:rFonts w:ascii="Verdana" w:eastAsia="Times New Roman" w:hAnsi="Verdana" w:cs="Times New Roman"/>
          <w:noProof/>
          <w:color w:val="222222"/>
          <w:sz w:val="21"/>
          <w:szCs w:val="21"/>
        </w:rPr>
        <w:drawing>
          <wp:inline distT="0" distB="0" distL="0" distR="0">
            <wp:extent cx="688340" cy="68834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28"/>
                    <a:srcRect/>
                    <a:stretch>
                      <a:fillRect/>
                    </a:stretch>
                  </pic:blipFill>
                  <pic:spPr bwMode="auto">
                    <a:xfrm>
                      <a:off x="0" y="0"/>
                      <a:ext cx="688340" cy="688340"/>
                    </a:xfrm>
                    <a:prstGeom prst="rect">
                      <a:avLst/>
                    </a:prstGeom>
                    <a:noFill/>
                    <a:ln w="9525">
                      <a:noFill/>
                      <a:miter lim="800000"/>
                      <a:headEnd/>
                      <a:tailEnd/>
                    </a:ln>
                  </pic:spPr>
                </pic:pic>
              </a:graphicData>
            </a:graphic>
          </wp:inline>
        </w:drawing>
      </w:r>
    </w:p>
    <w:p w:rsidR="00095C0F" w:rsidRPr="00095C0F" w:rsidRDefault="00095C0F" w:rsidP="00095C0F">
      <w:pPr>
        <w:spacing w:after="0" w:line="436" w:lineRule="atLeast"/>
        <w:rPr>
          <w:ins w:id="235" w:author="Unknown"/>
          <w:rFonts w:ascii="Verdana" w:eastAsia="Times New Roman" w:hAnsi="Verdana" w:cs="Times New Roman"/>
          <w:color w:val="999999"/>
          <w:sz w:val="18"/>
          <w:szCs w:val="18"/>
        </w:rPr>
      </w:pPr>
      <w:ins w:id="23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"comment-105561"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#19</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Gaurav</w:t>
        </w:r>
        <w:proofErr w:type="spellEnd"/>
        <w:r w:rsidRPr="00095C0F">
          <w:rPr>
            <w:rFonts w:ascii="Verdana" w:eastAsia="Times New Roman" w:hAnsi="Verdana" w:cs="Times New Roman"/>
            <w:b/>
            <w:bCs/>
            <w:color w:val="000000"/>
            <w:sz w:val="26"/>
          </w:rPr>
          <w:t xml:space="preserve"> Gupta</w:t>
        </w:r>
      </w:ins>
    </w:p>
    <w:p w:rsidR="00095C0F" w:rsidRPr="00095C0F" w:rsidRDefault="00095C0F" w:rsidP="00095C0F">
      <w:pPr>
        <w:shd w:val="clear" w:color="auto" w:fill="DFDFDF"/>
        <w:spacing w:after="0" w:line="369" w:lineRule="atLeast"/>
        <w:ind w:left="720"/>
        <w:rPr>
          <w:ins w:id="237" w:author="Unknown"/>
          <w:rFonts w:ascii="Verdana" w:eastAsia="Times New Roman" w:hAnsi="Verdana" w:cs="Times New Roman"/>
          <w:color w:val="222222"/>
          <w:sz w:val="21"/>
          <w:szCs w:val="21"/>
        </w:rPr>
      </w:pPr>
      <w:ins w:id="238" w:author="Unknown">
        <w:r w:rsidRPr="00095C0F">
          <w:rPr>
            <w:rFonts w:ascii="Verdana" w:eastAsia="Times New Roman" w:hAnsi="Verdana" w:cs="Times New Roman"/>
            <w:color w:val="222222"/>
            <w:sz w:val="21"/>
            <w:szCs w:val="21"/>
          </w:rPr>
          <w:t xml:space="preserve">Good summary on mobile app automation </w:t>
        </w:r>
        <w:proofErr w:type="spellStart"/>
        <w:r w:rsidRPr="00095C0F">
          <w:rPr>
            <w:rFonts w:ascii="Verdana" w:eastAsia="Times New Roman" w:hAnsi="Verdana" w:cs="Times New Roman"/>
            <w:color w:val="222222"/>
            <w:sz w:val="21"/>
            <w:szCs w:val="21"/>
          </w:rPr>
          <w:t>testing.Nice</w:t>
        </w:r>
        <w:proofErr w:type="spellEnd"/>
        <w:r w:rsidRPr="00095C0F">
          <w:rPr>
            <w:rFonts w:ascii="Verdana" w:eastAsia="Times New Roman" w:hAnsi="Verdana" w:cs="Times New Roman"/>
            <w:color w:val="222222"/>
            <w:sz w:val="21"/>
            <w:szCs w:val="21"/>
          </w:rPr>
          <w:t xml:space="preserve"> article.</w:t>
        </w:r>
        <w:r w:rsidRPr="00095C0F">
          <w:rPr>
            <w:rFonts w:ascii="Verdana" w:eastAsia="Times New Roman" w:hAnsi="Verdana" w:cs="Times New Roman"/>
            <w:color w:val="222222"/>
            <w:sz w:val="21"/>
            <w:szCs w:val="21"/>
          </w:rPr>
          <w:br/>
          <w:t xml:space="preserve">I would like to add one more in this list i.e. </w:t>
        </w:r>
        <w:proofErr w:type="spellStart"/>
        <w:r w:rsidRPr="00095C0F">
          <w:rPr>
            <w:rFonts w:ascii="Verdana" w:eastAsia="Times New Roman" w:hAnsi="Verdana" w:cs="Times New Roman"/>
            <w:color w:val="222222"/>
            <w:sz w:val="21"/>
            <w:szCs w:val="21"/>
          </w:rPr>
          <w:t>mAutomate</w:t>
        </w:r>
        <w:proofErr w:type="spellEnd"/>
        <w:r w:rsidRPr="00095C0F">
          <w:rPr>
            <w:rFonts w:ascii="Verdana" w:eastAsia="Times New Roman" w:hAnsi="Verdana" w:cs="Times New Roman"/>
            <w:color w:val="222222"/>
            <w:sz w:val="21"/>
            <w:szCs w:val="21"/>
          </w:rPr>
          <w:t>.</w:t>
        </w:r>
        <w:r w:rsidRPr="00095C0F">
          <w:rPr>
            <w:rFonts w:ascii="Verdana" w:eastAsia="Times New Roman" w:hAnsi="Verdana" w:cs="Times New Roman"/>
            <w:color w:val="222222"/>
            <w:sz w:val="21"/>
            <w:szCs w:val="21"/>
          </w:rPr>
          <w:br/>
          <w:t>Used for automation testing of Android and IOS platform applications and for native, hybrid and web applications.</w:t>
        </w:r>
        <w:r w:rsidRPr="00095C0F">
          <w:rPr>
            <w:rFonts w:ascii="Verdana" w:eastAsia="Times New Roman" w:hAnsi="Verdana" w:cs="Times New Roman"/>
            <w:color w:val="222222"/>
            <w:sz w:val="21"/>
            <w:szCs w:val="21"/>
          </w:rPr>
          <w:br/>
          <w:t>For more info see</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"http://www.mautomate.com/"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http://www.mautomate.com</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436" w:lineRule="atLeast"/>
        <w:rPr>
          <w:ins w:id="239" w:author="Unknown"/>
          <w:rFonts w:ascii="Verdana" w:eastAsia="Times New Roman" w:hAnsi="Verdana" w:cs="Times New Roman"/>
          <w:color w:val="999999"/>
          <w:sz w:val="18"/>
          <w:szCs w:val="18"/>
        </w:rPr>
      </w:pPr>
      <w:ins w:id="240"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"comment-122432"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#20</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gaurav</w:t>
        </w:r>
        <w:proofErr w:type="spellEnd"/>
        <w:r w:rsidRPr="00095C0F">
          <w:rPr>
            <w:rFonts w:ascii="Verdana" w:eastAsia="Times New Roman" w:hAnsi="Verdana" w:cs="Times New Roman"/>
            <w:b/>
            <w:bCs/>
            <w:color w:val="000000"/>
            <w:sz w:val="26"/>
          </w:rPr>
          <w:t xml:space="preserve"> </w:t>
        </w:r>
        <w:proofErr w:type="spellStart"/>
        <w:r w:rsidRPr="00095C0F">
          <w:rPr>
            <w:rFonts w:ascii="Verdana" w:eastAsia="Times New Roman" w:hAnsi="Verdana" w:cs="Times New Roman"/>
            <w:b/>
            <w:bCs/>
            <w:color w:val="000000"/>
            <w:sz w:val="26"/>
          </w:rPr>
          <w:t>khanna</w:t>
        </w:r>
        <w:proofErr w:type="spellEnd"/>
      </w:ins>
    </w:p>
    <w:p w:rsidR="00095C0F" w:rsidRPr="00095C0F" w:rsidRDefault="00095C0F" w:rsidP="00095C0F">
      <w:pPr>
        <w:shd w:val="clear" w:color="auto" w:fill="DFDFDF"/>
        <w:spacing w:after="277" w:line="369" w:lineRule="atLeast"/>
        <w:ind w:left="720"/>
        <w:rPr>
          <w:ins w:id="241" w:author="Unknown"/>
          <w:rFonts w:ascii="Verdana" w:eastAsia="Times New Roman" w:hAnsi="Verdana" w:cs="Times New Roman"/>
          <w:color w:val="222222"/>
          <w:sz w:val="21"/>
          <w:szCs w:val="21"/>
        </w:rPr>
      </w:pPr>
      <w:proofErr w:type="gramStart"/>
      <w:ins w:id="242" w:author="Unknown">
        <w:r w:rsidRPr="00095C0F">
          <w:rPr>
            <w:rFonts w:ascii="Verdana" w:eastAsia="Times New Roman" w:hAnsi="Verdana" w:cs="Times New Roman"/>
            <w:color w:val="222222"/>
            <w:sz w:val="21"/>
            <w:szCs w:val="21"/>
          </w:rPr>
          <w:t>hope</w:t>
        </w:r>
        <w:proofErr w:type="gramEnd"/>
        <w:r w:rsidRPr="00095C0F">
          <w:rPr>
            <w:rFonts w:ascii="Verdana" w:eastAsia="Times New Roman" w:hAnsi="Verdana" w:cs="Times New Roman"/>
            <w:color w:val="222222"/>
            <w:sz w:val="21"/>
            <w:szCs w:val="21"/>
          </w:rPr>
          <w:t xml:space="preserve"> this may be helpful. </w:t>
        </w:r>
        <w:proofErr w:type="spellStart"/>
        <w:proofErr w:type="gramStart"/>
        <w:r w:rsidRPr="00095C0F">
          <w:rPr>
            <w:rFonts w:ascii="Verdana" w:eastAsia="Times New Roman" w:hAnsi="Verdana" w:cs="Times New Roman"/>
            <w:color w:val="222222"/>
            <w:sz w:val="21"/>
            <w:szCs w:val="21"/>
          </w:rPr>
          <w:t>Dont</w:t>
        </w:r>
        <w:proofErr w:type="spellEnd"/>
        <w:r w:rsidRPr="00095C0F">
          <w:rPr>
            <w:rFonts w:ascii="Verdana" w:eastAsia="Times New Roman" w:hAnsi="Verdana" w:cs="Times New Roman"/>
            <w:color w:val="222222"/>
            <w:sz w:val="21"/>
            <w:szCs w:val="21"/>
          </w:rPr>
          <w:t xml:space="preserve"> mind.</w:t>
        </w:r>
        <w:proofErr w:type="gramEnd"/>
      </w:ins>
    </w:p>
    <w:p w:rsidR="00095C0F" w:rsidRPr="00095C0F" w:rsidRDefault="00095C0F" w:rsidP="00095C0F">
      <w:pPr>
        <w:spacing w:after="0" w:line="436" w:lineRule="atLeast"/>
        <w:rPr>
          <w:ins w:id="243" w:author="Unknown"/>
          <w:rFonts w:ascii="Verdana" w:eastAsia="Times New Roman" w:hAnsi="Verdana" w:cs="Times New Roman"/>
          <w:color w:val="999999"/>
          <w:sz w:val="18"/>
          <w:szCs w:val="18"/>
        </w:rPr>
      </w:pPr>
      <w:ins w:id="24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"comment-132437"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#21</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proofErr w:type="gramStart"/>
        <w:r w:rsidRPr="00095C0F">
          <w:rPr>
            <w:rFonts w:ascii="Verdana" w:eastAsia="Times New Roman" w:hAnsi="Verdana" w:cs="Times New Roman"/>
            <w:b/>
            <w:bCs/>
            <w:color w:val="000000"/>
            <w:sz w:val="26"/>
          </w:rPr>
          <w:t>Ila</w:t>
        </w:r>
        <w:proofErr w:type="spellEnd"/>
        <w:proofErr w:type="gramEnd"/>
        <w:r w:rsidRPr="00095C0F">
          <w:rPr>
            <w:rFonts w:ascii="Verdana" w:eastAsia="Times New Roman" w:hAnsi="Verdana" w:cs="Times New Roman"/>
            <w:b/>
            <w:bCs/>
            <w:color w:val="000000"/>
            <w:sz w:val="26"/>
          </w:rPr>
          <w:t xml:space="preserve"> </w:t>
        </w:r>
        <w:proofErr w:type="spellStart"/>
        <w:r w:rsidRPr="00095C0F">
          <w:rPr>
            <w:rFonts w:ascii="Verdana" w:eastAsia="Times New Roman" w:hAnsi="Verdana" w:cs="Times New Roman"/>
            <w:b/>
            <w:bCs/>
            <w:color w:val="000000"/>
            <w:sz w:val="26"/>
          </w:rPr>
          <w:t>Garg</w:t>
        </w:r>
        <w:proofErr w:type="spellEnd"/>
      </w:ins>
    </w:p>
    <w:p w:rsidR="00095C0F" w:rsidRPr="00095C0F" w:rsidRDefault="00095C0F" w:rsidP="00095C0F">
      <w:pPr>
        <w:shd w:val="clear" w:color="auto" w:fill="DFDFDF"/>
        <w:spacing w:after="0" w:line="369" w:lineRule="atLeast"/>
        <w:ind w:left="720"/>
        <w:rPr>
          <w:ins w:id="245" w:author="Unknown"/>
          <w:rFonts w:ascii="Verdana" w:eastAsia="Times New Roman" w:hAnsi="Verdana" w:cs="Times New Roman"/>
          <w:color w:val="222222"/>
          <w:sz w:val="21"/>
          <w:szCs w:val="21"/>
        </w:rPr>
      </w:pPr>
      <w:ins w:id="246" w:author="Unknown">
        <w:r w:rsidRPr="00095C0F">
          <w:rPr>
            <w:rFonts w:ascii="Verdana" w:eastAsia="Times New Roman" w:hAnsi="Verdana" w:cs="Times New Roman"/>
            <w:color w:val="222222"/>
            <w:sz w:val="21"/>
            <w:szCs w:val="21"/>
          </w:rPr>
          <w:t>Hi….</w:t>
        </w:r>
        <w:r w:rsidRPr="00095C0F">
          <w:rPr>
            <w:rFonts w:ascii="Verdana" w:eastAsia="Times New Roman" w:hAnsi="Verdana" w:cs="Times New Roman"/>
            <w:color w:val="222222"/>
            <w:sz w:val="21"/>
            <w:szCs w:val="21"/>
          </w:rPr>
          <w:br/>
          <w:t xml:space="preserve">MY </w:t>
        </w:r>
        <w:proofErr w:type="spellStart"/>
        <w:r w:rsidRPr="00095C0F">
          <w:rPr>
            <w:rFonts w:ascii="Verdana" w:eastAsia="Times New Roman" w:hAnsi="Verdana" w:cs="Times New Roman"/>
            <w:color w:val="222222"/>
            <w:sz w:val="21"/>
            <w:szCs w:val="21"/>
          </w:rPr>
          <w:t>Quesion</w:t>
        </w:r>
        <w:proofErr w:type="spellEnd"/>
        <w:r w:rsidRPr="00095C0F">
          <w:rPr>
            <w:rFonts w:ascii="Verdana" w:eastAsia="Times New Roman" w:hAnsi="Verdana" w:cs="Times New Roman"/>
            <w:color w:val="222222"/>
            <w:sz w:val="21"/>
            <w:szCs w:val="21"/>
          </w:rPr>
          <w:t>:</w:t>
        </w:r>
      </w:ins>
    </w:p>
    <w:p w:rsidR="00095C0F" w:rsidRPr="00095C0F" w:rsidRDefault="00095C0F" w:rsidP="00095C0F">
      <w:pPr>
        <w:shd w:val="clear" w:color="auto" w:fill="DFDFDF"/>
        <w:spacing w:after="277" w:line="369" w:lineRule="atLeast"/>
        <w:ind w:left="720"/>
        <w:rPr>
          <w:ins w:id="247" w:author="Unknown"/>
          <w:rFonts w:ascii="Verdana" w:eastAsia="Times New Roman" w:hAnsi="Verdana" w:cs="Times New Roman"/>
          <w:color w:val="222222"/>
          <w:sz w:val="21"/>
          <w:szCs w:val="21"/>
        </w:rPr>
      </w:pPr>
      <w:ins w:id="248" w:author="Unknown">
        <w:r w:rsidRPr="00095C0F">
          <w:rPr>
            <w:rFonts w:ascii="Verdana" w:eastAsia="Times New Roman" w:hAnsi="Verdana" w:cs="Times New Roman"/>
            <w:color w:val="222222"/>
            <w:sz w:val="21"/>
            <w:szCs w:val="21"/>
          </w:rPr>
          <w:t xml:space="preserve">I am a manual tester now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increase my knowledge in testing field so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know which is more useful database testing or mobile </w:t>
        </w:r>
        <w:proofErr w:type="gramStart"/>
        <w:r w:rsidRPr="00095C0F">
          <w:rPr>
            <w:rFonts w:ascii="Verdana" w:eastAsia="Times New Roman" w:hAnsi="Verdana" w:cs="Times New Roman"/>
            <w:color w:val="222222"/>
            <w:sz w:val="21"/>
            <w:szCs w:val="21"/>
          </w:rPr>
          <w:t>testing ?</w:t>
        </w:r>
        <w:proofErr w:type="gramEnd"/>
      </w:ins>
    </w:p>
    <w:p w:rsidR="00095C0F" w:rsidRPr="00095C0F" w:rsidRDefault="00095C0F" w:rsidP="00095C0F">
      <w:pPr>
        <w:spacing w:after="0" w:line="436" w:lineRule="atLeast"/>
        <w:rPr>
          <w:ins w:id="249" w:author="Unknown"/>
          <w:rFonts w:ascii="Verdana" w:eastAsia="Times New Roman" w:hAnsi="Verdana" w:cs="Times New Roman"/>
          <w:color w:val="999999"/>
          <w:sz w:val="18"/>
          <w:szCs w:val="18"/>
        </w:rPr>
      </w:pPr>
      <w:ins w:id="250"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"comment-134040"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#22</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fldChar w:fldCharType="begin"/>
        </w:r>
        <w:r w:rsidRPr="00095C0F">
          <w:rPr>
            <w:rFonts w:ascii="Verdana" w:eastAsia="Times New Roman" w:hAnsi="Verdana" w:cs="Times New Roman"/>
            <w:b/>
            <w:bCs/>
            <w:color w:val="000000"/>
            <w:sz w:val="26"/>
          </w:rPr>
          <w:instrText xml:space="preserve"> HYPERLINK "http://sourceforge.net/projects/uiautomator/" </w:instrText>
        </w:r>
        <w:r w:rsidRPr="00095C0F">
          <w:rPr>
            <w:rFonts w:ascii="Verdana" w:eastAsia="Times New Roman" w:hAnsi="Verdana" w:cs="Times New Roman"/>
            <w:b/>
            <w:bCs/>
            <w:color w:val="000000"/>
            <w:sz w:val="26"/>
          </w:rPr>
          <w:fldChar w:fldCharType="separate"/>
        </w:r>
        <w:r w:rsidRPr="00095C0F">
          <w:rPr>
            <w:rFonts w:ascii="Verdana" w:eastAsia="Times New Roman" w:hAnsi="Verdana" w:cs="Times New Roman"/>
            <w:b/>
            <w:bCs/>
            <w:color w:val="000000"/>
            <w:sz w:val="26"/>
            <w:u w:val="single"/>
          </w:rPr>
          <w:t>syed</w:t>
        </w:r>
        <w:proofErr w:type="spellEnd"/>
        <w:r w:rsidRPr="00095C0F">
          <w:rPr>
            <w:rFonts w:ascii="Verdana" w:eastAsia="Times New Roman" w:hAnsi="Verdana" w:cs="Times New Roman"/>
            <w:b/>
            <w:bCs/>
            <w:color w:val="000000"/>
            <w:sz w:val="26"/>
            <w:u w:val="single"/>
          </w:rPr>
          <w:t xml:space="preserve"> </w:t>
        </w:r>
        <w:proofErr w:type="spellStart"/>
        <w:r w:rsidRPr="00095C0F">
          <w:rPr>
            <w:rFonts w:ascii="Verdana" w:eastAsia="Times New Roman" w:hAnsi="Verdana" w:cs="Times New Roman"/>
            <w:b/>
            <w:bCs/>
            <w:color w:val="000000"/>
            <w:sz w:val="26"/>
            <w:u w:val="single"/>
          </w:rPr>
          <w:t>mehtab</w:t>
        </w:r>
        <w:proofErr w:type="spellEnd"/>
        <w:r w:rsidRPr="00095C0F">
          <w:rPr>
            <w:rFonts w:ascii="Verdana" w:eastAsia="Times New Roman" w:hAnsi="Verdana" w:cs="Times New Roman"/>
            <w:b/>
            <w:bCs/>
            <w:color w:val="000000"/>
            <w:sz w:val="26"/>
          </w:rPr>
          <w:fldChar w:fldCharType="end"/>
        </w:r>
      </w:ins>
    </w:p>
    <w:p w:rsidR="00095C0F" w:rsidRPr="00095C0F" w:rsidRDefault="00095C0F" w:rsidP="00095C0F">
      <w:pPr>
        <w:shd w:val="clear" w:color="auto" w:fill="DFDFDF"/>
        <w:spacing w:after="277" w:line="369" w:lineRule="atLeast"/>
        <w:ind w:left="720"/>
        <w:rPr>
          <w:ins w:id="251" w:author="Unknown"/>
          <w:rFonts w:ascii="Verdana" w:eastAsia="Times New Roman" w:hAnsi="Verdana" w:cs="Times New Roman"/>
          <w:color w:val="222222"/>
          <w:sz w:val="21"/>
          <w:szCs w:val="21"/>
        </w:rPr>
      </w:pPr>
      <w:ins w:id="252" w:author="Unknown">
        <w:r w:rsidRPr="00095C0F">
          <w:rPr>
            <w:rFonts w:ascii="Verdana" w:eastAsia="Times New Roman" w:hAnsi="Verdana" w:cs="Times New Roman"/>
            <w:color w:val="222222"/>
            <w:sz w:val="21"/>
            <w:szCs w:val="21"/>
          </w:rPr>
          <w:t xml:space="preserve">Nice article. I would like to add </w:t>
        </w:r>
        <w:proofErr w:type="spellStart"/>
        <w:r w:rsidRPr="00095C0F">
          <w:rPr>
            <w:rFonts w:ascii="Verdana" w:eastAsia="Times New Roman" w:hAnsi="Verdana" w:cs="Times New Roman"/>
            <w:color w:val="222222"/>
            <w:sz w:val="21"/>
            <w:szCs w:val="21"/>
          </w:rPr>
          <w:t>uiautomator-bot</w:t>
        </w:r>
        <w:proofErr w:type="spellEnd"/>
        <w:r w:rsidRPr="00095C0F">
          <w:rPr>
            <w:rFonts w:ascii="Verdana" w:eastAsia="Times New Roman" w:hAnsi="Verdana" w:cs="Times New Roman"/>
            <w:color w:val="222222"/>
            <w:sz w:val="21"/>
            <w:szCs w:val="21"/>
          </w:rPr>
          <w:t xml:space="preserve"> to the list. </w:t>
        </w:r>
        <w:proofErr w:type="spellStart"/>
        <w:proofErr w:type="gramStart"/>
        <w:r w:rsidRPr="00095C0F">
          <w:rPr>
            <w:rFonts w:ascii="Verdana" w:eastAsia="Times New Roman" w:hAnsi="Verdana" w:cs="Times New Roman"/>
            <w:color w:val="222222"/>
            <w:sz w:val="21"/>
            <w:szCs w:val="21"/>
          </w:rPr>
          <w:t>Its</w:t>
        </w:r>
        <w:proofErr w:type="spellEnd"/>
        <w:proofErr w:type="gramEnd"/>
        <w:r w:rsidRPr="00095C0F">
          <w:rPr>
            <w:rFonts w:ascii="Verdana" w:eastAsia="Times New Roman" w:hAnsi="Verdana" w:cs="Times New Roman"/>
            <w:color w:val="222222"/>
            <w:sz w:val="21"/>
            <w:szCs w:val="21"/>
          </w:rPr>
          <w:t xml:space="preserve"> an open source tool for automating your </w:t>
        </w:r>
        <w:proofErr w:type="spellStart"/>
        <w:r w:rsidRPr="00095C0F">
          <w:rPr>
            <w:rFonts w:ascii="Verdana" w:eastAsia="Times New Roman" w:hAnsi="Verdana" w:cs="Times New Roman"/>
            <w:color w:val="222222"/>
            <w:sz w:val="21"/>
            <w:szCs w:val="21"/>
          </w:rPr>
          <w:t>UIautomator</w:t>
        </w:r>
        <w:proofErr w:type="spellEnd"/>
        <w:r w:rsidRPr="00095C0F">
          <w:rPr>
            <w:rFonts w:ascii="Verdana" w:eastAsia="Times New Roman" w:hAnsi="Verdana" w:cs="Times New Roman"/>
            <w:color w:val="222222"/>
            <w:sz w:val="21"/>
            <w:szCs w:val="21"/>
          </w:rPr>
          <w:t xml:space="preserve"> testing.</w:t>
        </w:r>
      </w:ins>
    </w:p>
    <w:p w:rsidR="00095C0F" w:rsidRPr="00095C0F" w:rsidRDefault="00095C0F" w:rsidP="00095C0F">
      <w:pPr>
        <w:shd w:val="clear" w:color="auto" w:fill="DFDFDF"/>
        <w:spacing w:after="0" w:line="369" w:lineRule="atLeast"/>
        <w:ind w:left="720"/>
        <w:rPr>
          <w:ins w:id="253" w:author="Unknown"/>
          <w:rFonts w:ascii="Verdana" w:eastAsia="Times New Roman" w:hAnsi="Verdana" w:cs="Times New Roman"/>
          <w:color w:val="222222"/>
          <w:sz w:val="21"/>
          <w:szCs w:val="21"/>
        </w:rPr>
      </w:pPr>
      <w:ins w:id="254" w:author="Unknown">
        <w:r w:rsidRPr="00095C0F">
          <w:rPr>
            <w:rFonts w:ascii="Verdana" w:eastAsia="Times New Roman" w:hAnsi="Verdana" w:cs="Times New Roman"/>
            <w:color w:val="222222"/>
            <w:sz w:val="21"/>
            <w:szCs w:val="21"/>
          </w:rPr>
          <w:t xml:space="preserve">For more info </w:t>
        </w:r>
        <w:proofErr w:type="gramStart"/>
        <w:r w:rsidRPr="00095C0F">
          <w:rPr>
            <w:rFonts w:ascii="Verdana" w:eastAsia="Times New Roman" w:hAnsi="Verdana" w:cs="Times New Roman"/>
            <w:color w:val="222222"/>
            <w:sz w:val="21"/>
            <w:szCs w:val="21"/>
          </w:rPr>
          <w:t>check :</w:t>
        </w:r>
        <w:proofErr w:type="gramEnd"/>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"http://uiautomator-bot.blogspot.com/"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http://uiautomator-bot.blogspot.com</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436" w:lineRule="atLeast"/>
        <w:rPr>
          <w:ins w:id="255" w:author="Unknown"/>
          <w:rFonts w:ascii="Verdana" w:eastAsia="Times New Roman" w:hAnsi="Verdana" w:cs="Times New Roman"/>
          <w:color w:val="999999"/>
          <w:sz w:val="18"/>
          <w:szCs w:val="18"/>
        </w:rPr>
      </w:pPr>
      <w:ins w:id="25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"comment-134060"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#23</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Rishabh</w:t>
        </w:r>
        <w:proofErr w:type="spellEnd"/>
      </w:ins>
    </w:p>
    <w:p w:rsidR="00095C0F" w:rsidRPr="00095C0F" w:rsidRDefault="00095C0F" w:rsidP="00095C0F">
      <w:pPr>
        <w:shd w:val="clear" w:color="auto" w:fill="DFDFDF"/>
        <w:spacing w:after="277" w:line="369" w:lineRule="atLeast"/>
        <w:ind w:left="720"/>
        <w:rPr>
          <w:ins w:id="257" w:author="Unknown"/>
          <w:rFonts w:ascii="Verdana" w:eastAsia="Times New Roman" w:hAnsi="Verdana" w:cs="Times New Roman"/>
          <w:color w:val="222222"/>
          <w:sz w:val="21"/>
          <w:szCs w:val="21"/>
        </w:rPr>
      </w:pPr>
      <w:ins w:id="258" w:author="Unknown">
        <w:r w:rsidRPr="00095C0F">
          <w:rPr>
            <w:rFonts w:ascii="Verdana" w:eastAsia="Times New Roman" w:hAnsi="Verdana" w:cs="Times New Roman"/>
            <w:color w:val="222222"/>
            <w:sz w:val="21"/>
            <w:szCs w:val="21"/>
          </w:rPr>
          <w:t xml:space="preserve">Our </w:t>
        </w:r>
        <w:proofErr w:type="spellStart"/>
        <w:r w:rsidRPr="00095C0F">
          <w:rPr>
            <w:rFonts w:ascii="Verdana" w:eastAsia="Times New Roman" w:hAnsi="Verdana" w:cs="Times New Roman"/>
            <w:color w:val="222222"/>
            <w:sz w:val="21"/>
            <w:szCs w:val="21"/>
          </w:rPr>
          <w:t>organisation</w:t>
        </w:r>
        <w:proofErr w:type="spellEnd"/>
        <w:r w:rsidRPr="00095C0F">
          <w:rPr>
            <w:rFonts w:ascii="Verdana" w:eastAsia="Times New Roman" w:hAnsi="Verdana" w:cs="Times New Roman"/>
            <w:color w:val="222222"/>
            <w:sz w:val="21"/>
            <w:szCs w:val="21"/>
          </w:rPr>
          <w:t xml:space="preserve"> is planning to introduce an Automation testing tool for our Mobile applications </w:t>
        </w:r>
        <w:proofErr w:type="spellStart"/>
        <w:r w:rsidRPr="00095C0F">
          <w:rPr>
            <w:rFonts w:ascii="Verdana" w:eastAsia="Times New Roman" w:hAnsi="Verdana" w:cs="Times New Roman"/>
            <w:color w:val="222222"/>
            <w:sz w:val="21"/>
            <w:szCs w:val="21"/>
          </w:rPr>
          <w:t>onAndroid</w:t>
        </w:r>
        <w:proofErr w:type="spellEnd"/>
        <w:r w:rsidRPr="00095C0F">
          <w:rPr>
            <w:rFonts w:ascii="Verdana" w:eastAsia="Times New Roman" w:hAnsi="Verdana" w:cs="Times New Roman"/>
            <w:color w:val="222222"/>
            <w:sz w:val="21"/>
            <w:szCs w:val="21"/>
          </w:rPr>
          <w:t xml:space="preserve"> and </w:t>
        </w:r>
        <w:proofErr w:type="spellStart"/>
        <w:r w:rsidRPr="00095C0F">
          <w:rPr>
            <w:rFonts w:ascii="Verdana" w:eastAsia="Times New Roman" w:hAnsi="Verdana" w:cs="Times New Roman"/>
            <w:color w:val="222222"/>
            <w:sz w:val="21"/>
            <w:szCs w:val="21"/>
          </w:rPr>
          <w:t>iOS</w:t>
        </w:r>
        <w:proofErr w:type="spellEnd"/>
        <w:r w:rsidRPr="00095C0F">
          <w:rPr>
            <w:rFonts w:ascii="Verdana" w:eastAsia="Times New Roman" w:hAnsi="Verdana" w:cs="Times New Roman"/>
            <w:color w:val="222222"/>
            <w:sz w:val="21"/>
            <w:szCs w:val="21"/>
          </w:rPr>
          <w:t xml:space="preserve"> platforms. What are we currently looking for </w:t>
        </w:r>
        <w:proofErr w:type="gramStart"/>
        <w:r w:rsidRPr="00095C0F">
          <w:rPr>
            <w:rFonts w:ascii="Verdana" w:eastAsia="Times New Roman" w:hAnsi="Verdana" w:cs="Times New Roman"/>
            <w:color w:val="222222"/>
            <w:sz w:val="21"/>
            <w:szCs w:val="21"/>
          </w:rPr>
          <w:t>is :</w:t>
        </w:r>
        <w:proofErr w:type="gramEnd"/>
      </w:ins>
    </w:p>
    <w:p w:rsidR="00095C0F" w:rsidRPr="00095C0F" w:rsidRDefault="00095C0F" w:rsidP="00095C0F">
      <w:pPr>
        <w:shd w:val="clear" w:color="auto" w:fill="DFDFDF"/>
        <w:spacing w:after="0" w:line="369" w:lineRule="atLeast"/>
        <w:ind w:left="720"/>
        <w:rPr>
          <w:ins w:id="259" w:author="Unknown"/>
          <w:rFonts w:ascii="Verdana" w:eastAsia="Times New Roman" w:hAnsi="Verdana" w:cs="Times New Roman"/>
          <w:color w:val="222222"/>
          <w:sz w:val="21"/>
          <w:szCs w:val="21"/>
        </w:rPr>
      </w:pPr>
      <w:ins w:id="260" w:author="Unknown">
        <w:r w:rsidRPr="00095C0F">
          <w:rPr>
            <w:rFonts w:ascii="Verdana" w:eastAsia="Times New Roman" w:hAnsi="Verdana" w:cs="Times New Roman"/>
            <w:color w:val="222222"/>
            <w:sz w:val="21"/>
            <w:szCs w:val="21"/>
          </w:rPr>
          <w:t>1. Cross- Platform support.</w:t>
        </w:r>
        <w:r w:rsidRPr="00095C0F">
          <w:rPr>
            <w:rFonts w:ascii="Verdana" w:eastAsia="Times New Roman" w:hAnsi="Verdana" w:cs="Times New Roman"/>
            <w:color w:val="222222"/>
            <w:sz w:val="21"/>
            <w:szCs w:val="21"/>
          </w:rPr>
          <w:br/>
          <w:t>2. Easy to use and create scripts (Record and play preferable</w:t>
        </w:r>
        <w:proofErr w:type="gramStart"/>
        <w:r w:rsidRPr="00095C0F">
          <w:rPr>
            <w:rFonts w:ascii="Verdana" w:eastAsia="Times New Roman" w:hAnsi="Verdana" w:cs="Times New Roman"/>
            <w:color w:val="222222"/>
            <w:sz w:val="21"/>
            <w:szCs w:val="21"/>
          </w:rPr>
          <w:t>)</w:t>
        </w:r>
        <w:proofErr w:type="gramEnd"/>
        <w:r w:rsidRPr="00095C0F">
          <w:rPr>
            <w:rFonts w:ascii="Verdana" w:eastAsia="Times New Roman" w:hAnsi="Verdana" w:cs="Times New Roman"/>
            <w:color w:val="222222"/>
            <w:sz w:val="21"/>
            <w:szCs w:val="21"/>
          </w:rPr>
          <w:br/>
          <w:t>3. Better Online/Vendor support.</w:t>
        </w:r>
      </w:ins>
    </w:p>
    <w:p w:rsidR="00095C0F" w:rsidRPr="00095C0F" w:rsidRDefault="00095C0F" w:rsidP="00095C0F">
      <w:pPr>
        <w:shd w:val="clear" w:color="auto" w:fill="DFDFDF"/>
        <w:spacing w:after="277" w:line="369" w:lineRule="atLeast"/>
        <w:ind w:left="720"/>
        <w:rPr>
          <w:ins w:id="261" w:author="Unknown"/>
          <w:rFonts w:ascii="Verdana" w:eastAsia="Times New Roman" w:hAnsi="Verdana" w:cs="Times New Roman"/>
          <w:color w:val="222222"/>
          <w:sz w:val="21"/>
          <w:szCs w:val="21"/>
        </w:rPr>
      </w:pPr>
      <w:ins w:id="262" w:author="Unknown">
        <w:r w:rsidRPr="00095C0F">
          <w:rPr>
            <w:rFonts w:ascii="Verdana" w:eastAsia="Times New Roman" w:hAnsi="Verdana" w:cs="Times New Roman"/>
            <w:color w:val="222222"/>
            <w:sz w:val="21"/>
            <w:szCs w:val="21"/>
          </w:rPr>
          <w:t xml:space="preserve">Please suggest a tool that is the best suitable for our needs. We are open to </w:t>
        </w:r>
        <w:proofErr w:type="gramStart"/>
        <w:r w:rsidRPr="00095C0F">
          <w:rPr>
            <w:rFonts w:ascii="Verdana" w:eastAsia="Times New Roman" w:hAnsi="Verdana" w:cs="Times New Roman"/>
            <w:color w:val="222222"/>
            <w:sz w:val="21"/>
            <w:szCs w:val="21"/>
          </w:rPr>
          <w:t>Licensed</w:t>
        </w:r>
        <w:proofErr w:type="gramEnd"/>
        <w:r w:rsidRPr="00095C0F">
          <w:rPr>
            <w:rFonts w:ascii="Verdana" w:eastAsia="Times New Roman" w:hAnsi="Verdana" w:cs="Times New Roman"/>
            <w:color w:val="222222"/>
            <w:sz w:val="21"/>
            <w:szCs w:val="21"/>
          </w:rPr>
          <w:t xml:space="preserve"> tools as well.</w:t>
        </w:r>
      </w:ins>
    </w:p>
    <w:p w:rsidR="00095C0F" w:rsidRPr="00095C0F" w:rsidRDefault="00095C0F" w:rsidP="00095C0F">
      <w:pPr>
        <w:spacing w:after="0" w:line="436" w:lineRule="atLeast"/>
        <w:rPr>
          <w:ins w:id="263" w:author="Unknown"/>
          <w:rFonts w:ascii="Verdana" w:eastAsia="Times New Roman" w:hAnsi="Verdana" w:cs="Times New Roman"/>
          <w:color w:val="999999"/>
          <w:sz w:val="18"/>
          <w:szCs w:val="18"/>
        </w:rPr>
      </w:pPr>
      <w:ins w:id="26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"comment-169220"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#24</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Chandan</w:t>
        </w:r>
        <w:proofErr w:type="spellEnd"/>
      </w:ins>
    </w:p>
    <w:p w:rsidR="00095C0F" w:rsidRPr="00095C0F" w:rsidRDefault="00095C0F" w:rsidP="00095C0F">
      <w:pPr>
        <w:shd w:val="clear" w:color="auto" w:fill="DFDFDF"/>
        <w:spacing w:after="277" w:line="369" w:lineRule="atLeast"/>
        <w:ind w:left="720"/>
        <w:rPr>
          <w:ins w:id="265" w:author="Unknown"/>
          <w:rFonts w:ascii="Verdana" w:eastAsia="Times New Roman" w:hAnsi="Verdana" w:cs="Times New Roman"/>
          <w:color w:val="222222"/>
          <w:sz w:val="21"/>
          <w:szCs w:val="21"/>
        </w:rPr>
      </w:pPr>
      <w:ins w:id="266" w:author="Unknown">
        <w:r w:rsidRPr="00095C0F">
          <w:rPr>
            <w:rFonts w:ascii="Verdana" w:eastAsia="Times New Roman" w:hAnsi="Verdana" w:cs="Times New Roman"/>
            <w:color w:val="222222"/>
            <w:sz w:val="21"/>
            <w:szCs w:val="21"/>
          </w:rPr>
          <w:t xml:space="preserve">Can you please tell me which is very </w:t>
        </w:r>
        <w:proofErr w:type="spellStart"/>
        <w:r w:rsidRPr="00095C0F">
          <w:rPr>
            <w:rFonts w:ascii="Verdana" w:eastAsia="Times New Roman" w:hAnsi="Verdana" w:cs="Times New Roman"/>
            <w:color w:val="222222"/>
            <w:sz w:val="21"/>
            <w:szCs w:val="21"/>
          </w:rPr>
          <w:t>usefull</w:t>
        </w:r>
        <w:proofErr w:type="spellEnd"/>
        <w:r w:rsidRPr="00095C0F">
          <w:rPr>
            <w:rFonts w:ascii="Verdana" w:eastAsia="Times New Roman" w:hAnsi="Verdana" w:cs="Times New Roman"/>
            <w:color w:val="222222"/>
            <w:sz w:val="21"/>
            <w:szCs w:val="21"/>
          </w:rPr>
          <w:t xml:space="preserve"> in automating android </w:t>
        </w:r>
        <w:proofErr w:type="spellStart"/>
        <w:r w:rsidRPr="00095C0F">
          <w:rPr>
            <w:rFonts w:ascii="Verdana" w:eastAsia="Times New Roman" w:hAnsi="Verdana" w:cs="Times New Roman"/>
            <w:color w:val="222222"/>
            <w:sz w:val="21"/>
            <w:szCs w:val="21"/>
          </w:rPr>
          <w:t>application.It</w:t>
        </w:r>
        <w:proofErr w:type="spellEnd"/>
        <w:r w:rsidRPr="00095C0F">
          <w:rPr>
            <w:rFonts w:ascii="Verdana" w:eastAsia="Times New Roman" w:hAnsi="Verdana" w:cs="Times New Roman"/>
            <w:color w:val="222222"/>
            <w:sz w:val="21"/>
            <w:szCs w:val="21"/>
          </w:rPr>
          <w:t xml:space="preserve"> should be open </w:t>
        </w:r>
        <w:proofErr w:type="gramStart"/>
        <w:r w:rsidRPr="00095C0F">
          <w:rPr>
            <w:rFonts w:ascii="Verdana" w:eastAsia="Times New Roman" w:hAnsi="Verdana" w:cs="Times New Roman"/>
            <w:color w:val="222222"/>
            <w:sz w:val="21"/>
            <w:szCs w:val="21"/>
          </w:rPr>
          <w:t>source.</w:t>
        </w:r>
        <w:proofErr w:type="gramEnd"/>
      </w:ins>
    </w:p>
    <w:p w:rsidR="00095C0F" w:rsidRPr="00095C0F" w:rsidRDefault="00095C0F" w:rsidP="00095C0F">
      <w:pPr>
        <w:spacing w:after="0" w:line="436" w:lineRule="atLeast"/>
        <w:rPr>
          <w:ins w:id="267" w:author="Unknown"/>
          <w:rFonts w:ascii="Verdana" w:eastAsia="Times New Roman" w:hAnsi="Verdana" w:cs="Times New Roman"/>
          <w:color w:val="999999"/>
          <w:sz w:val="18"/>
          <w:szCs w:val="18"/>
        </w:rPr>
      </w:pPr>
      <w:ins w:id="26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"comment-176011"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#25</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darryH</w:t>
        </w:r>
        <w:proofErr w:type="spellEnd"/>
      </w:ins>
    </w:p>
    <w:p w:rsidR="00095C0F" w:rsidRPr="00095C0F" w:rsidRDefault="00095C0F" w:rsidP="00095C0F">
      <w:pPr>
        <w:shd w:val="clear" w:color="auto" w:fill="DFDFDF"/>
        <w:spacing w:after="0" w:line="369" w:lineRule="atLeast"/>
        <w:ind w:left="720"/>
        <w:rPr>
          <w:ins w:id="269" w:author="Unknown"/>
          <w:rFonts w:ascii="Verdana" w:eastAsia="Times New Roman" w:hAnsi="Verdana" w:cs="Times New Roman"/>
          <w:color w:val="222222"/>
          <w:sz w:val="21"/>
          <w:szCs w:val="21"/>
        </w:rPr>
      </w:pPr>
      <w:proofErr w:type="gramStart"/>
      <w:ins w:id="270" w:author="Unknown">
        <w:r w:rsidRPr="00095C0F">
          <w:rPr>
            <w:rFonts w:ascii="Verdana" w:eastAsia="Times New Roman" w:hAnsi="Verdana" w:cs="Times New Roman"/>
            <w:color w:val="222222"/>
            <w:sz w:val="21"/>
            <w:szCs w:val="21"/>
          </w:rPr>
          <w:t>Great article.</w:t>
        </w:r>
        <w:proofErr w:type="gramEnd"/>
        <w:r w:rsidRPr="00095C0F">
          <w:rPr>
            <w:rFonts w:ascii="Verdana" w:eastAsia="Times New Roman" w:hAnsi="Verdana" w:cs="Times New Roman"/>
            <w:color w:val="222222"/>
            <w:sz w:val="21"/>
            <w:szCs w:val="21"/>
          </w:rPr>
          <w:t xml:space="preserve"> I’d also highly recommend that you take a look at this list</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"http://codecondo.com/10-best-frameworks-for-mobile-app-testing/"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http://codecondo.com/10-best-frameworks-for-mobile-app-testing/</w:t>
        </w:r>
        <w:r w:rsidRPr="00095C0F">
          <w:rPr>
            <w:rFonts w:ascii="Verdana" w:eastAsia="Times New Roman" w:hAnsi="Verdana" w:cs="Times New Roman"/>
            <w:color w:val="222222"/>
            <w:sz w:val="21"/>
            <w:szCs w:val="21"/>
          </w:rPr>
          <w:fldChar w:fldCharType="end"/>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t>which has top frameworks for App testing</w:t>
        </w:r>
      </w:ins>
    </w:p>
    <w:p w:rsidR="00095C0F" w:rsidRPr="00095C0F" w:rsidRDefault="00095C0F" w:rsidP="00095C0F">
      <w:pPr>
        <w:spacing w:after="0" w:line="436" w:lineRule="atLeast"/>
        <w:rPr>
          <w:ins w:id="271" w:author="Unknown"/>
          <w:rFonts w:ascii="Verdana" w:eastAsia="Times New Roman" w:hAnsi="Verdana" w:cs="Times New Roman"/>
          <w:color w:val="999999"/>
          <w:sz w:val="18"/>
          <w:szCs w:val="18"/>
        </w:rPr>
      </w:pPr>
      <w:ins w:id="27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"comment-178357"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#26</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Manish Sharma</w:t>
        </w:r>
      </w:ins>
    </w:p>
    <w:p w:rsidR="00095C0F" w:rsidRPr="00095C0F" w:rsidRDefault="00095C0F" w:rsidP="00095C0F">
      <w:pPr>
        <w:shd w:val="clear" w:color="auto" w:fill="DFDFDF"/>
        <w:spacing w:after="277" w:line="369" w:lineRule="atLeast"/>
        <w:ind w:left="720"/>
        <w:rPr>
          <w:ins w:id="273" w:author="Unknown"/>
          <w:rFonts w:ascii="Verdana" w:eastAsia="Times New Roman" w:hAnsi="Verdana" w:cs="Times New Roman"/>
          <w:color w:val="222222"/>
          <w:sz w:val="21"/>
          <w:szCs w:val="21"/>
        </w:rPr>
      </w:pPr>
      <w:ins w:id="274" w:author="Unknown">
        <w:r w:rsidRPr="00095C0F">
          <w:rPr>
            <w:rFonts w:ascii="Verdana" w:eastAsia="Times New Roman" w:hAnsi="Verdana" w:cs="Times New Roman"/>
            <w:color w:val="222222"/>
            <w:sz w:val="21"/>
            <w:szCs w:val="21"/>
          </w:rPr>
          <w:t>Hi</w:t>
        </w:r>
        <w:proofErr w:type="gramStart"/>
        <w:r w:rsidRPr="00095C0F">
          <w:rPr>
            <w:rFonts w:ascii="Verdana" w:eastAsia="Times New Roman" w:hAnsi="Verdana" w:cs="Times New Roman"/>
            <w:color w:val="222222"/>
            <w:sz w:val="21"/>
            <w:szCs w:val="21"/>
          </w:rPr>
          <w:t>..</w:t>
        </w:r>
        <w:proofErr w:type="gramEnd"/>
      </w:ins>
    </w:p>
    <w:p w:rsidR="00095C0F" w:rsidRPr="00095C0F" w:rsidRDefault="00095C0F" w:rsidP="00095C0F">
      <w:pPr>
        <w:shd w:val="clear" w:color="auto" w:fill="DFDFDF"/>
        <w:spacing w:after="0" w:line="369" w:lineRule="atLeast"/>
        <w:ind w:left="720"/>
        <w:rPr>
          <w:ins w:id="275" w:author="Unknown"/>
          <w:rFonts w:ascii="Verdana" w:eastAsia="Times New Roman" w:hAnsi="Verdana" w:cs="Times New Roman"/>
          <w:color w:val="222222"/>
          <w:sz w:val="21"/>
          <w:szCs w:val="21"/>
        </w:rPr>
      </w:pPr>
      <w:ins w:id="276" w:author="Unknown">
        <w:r w:rsidRPr="00095C0F">
          <w:rPr>
            <w:rFonts w:ascii="Verdana" w:eastAsia="Times New Roman" w:hAnsi="Verdana" w:cs="Times New Roman"/>
            <w:color w:val="222222"/>
            <w:sz w:val="21"/>
            <w:szCs w:val="21"/>
          </w:rPr>
          <w:t xml:space="preserve">I am Manual Tester, and now if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learn Automation then what will be </w:t>
        </w:r>
        <w:proofErr w:type="gramStart"/>
        <w:r w:rsidRPr="00095C0F">
          <w:rPr>
            <w:rFonts w:ascii="Verdana" w:eastAsia="Times New Roman" w:hAnsi="Verdana" w:cs="Times New Roman"/>
            <w:color w:val="222222"/>
            <w:sz w:val="21"/>
            <w:szCs w:val="21"/>
          </w:rPr>
          <w:t>first step :</w:t>
        </w:r>
        <w:proofErr w:type="gramEnd"/>
        <w:r w:rsidRPr="00095C0F">
          <w:rPr>
            <w:rFonts w:ascii="Verdana" w:eastAsia="Times New Roman" w:hAnsi="Verdana" w:cs="Times New Roman"/>
            <w:color w:val="222222"/>
            <w:sz w:val="21"/>
            <w:szCs w:val="21"/>
          </w:rPr>
          <w:br/>
          <w:t xml:space="preserve">Learn the Tool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am going to work on ?</w:t>
        </w:r>
        <w:r w:rsidRPr="00095C0F">
          <w:rPr>
            <w:rFonts w:ascii="Verdana" w:eastAsia="Times New Roman" w:hAnsi="Verdana" w:cs="Times New Roman"/>
            <w:color w:val="222222"/>
            <w:sz w:val="21"/>
            <w:szCs w:val="21"/>
          </w:rPr>
          <w:br/>
        </w:r>
        <w:proofErr w:type="gramStart"/>
        <w:r w:rsidRPr="00095C0F">
          <w:rPr>
            <w:rFonts w:ascii="Verdana" w:eastAsia="Times New Roman" w:hAnsi="Verdana" w:cs="Times New Roman"/>
            <w:color w:val="222222"/>
            <w:sz w:val="21"/>
            <w:szCs w:val="21"/>
          </w:rPr>
          <w:t>or</w:t>
        </w:r>
        <w:proofErr w:type="gramEnd"/>
        <w:r w:rsidRPr="00095C0F">
          <w:rPr>
            <w:rFonts w:ascii="Verdana" w:eastAsia="Times New Roman" w:hAnsi="Verdana" w:cs="Times New Roman"/>
            <w:color w:val="222222"/>
            <w:sz w:val="21"/>
            <w:szCs w:val="21"/>
          </w:rPr>
          <w:br/>
          <w:t>Learn the Language (programming) on which tool works ?</w:t>
        </w:r>
      </w:ins>
    </w:p>
    <w:p w:rsidR="00095C0F" w:rsidRPr="00095C0F" w:rsidRDefault="00095C0F" w:rsidP="00095C0F">
      <w:pPr>
        <w:shd w:val="clear" w:color="auto" w:fill="DFDFDF"/>
        <w:spacing w:after="277" w:line="369" w:lineRule="atLeast"/>
        <w:ind w:left="720"/>
        <w:rPr>
          <w:ins w:id="277" w:author="Unknown"/>
          <w:rFonts w:ascii="Verdana" w:eastAsia="Times New Roman" w:hAnsi="Verdana" w:cs="Times New Roman"/>
          <w:color w:val="222222"/>
          <w:sz w:val="21"/>
          <w:szCs w:val="21"/>
        </w:rPr>
      </w:pPr>
      <w:ins w:id="278" w:author="Unknown">
        <w:r w:rsidRPr="00095C0F">
          <w:rPr>
            <w:rFonts w:ascii="Verdana" w:eastAsia="Times New Roman" w:hAnsi="Verdana" w:cs="Times New Roman"/>
            <w:color w:val="222222"/>
            <w:sz w:val="21"/>
            <w:szCs w:val="21"/>
          </w:rPr>
          <w:t xml:space="preserve">Please elaborate </w:t>
        </w:r>
        <w:proofErr w:type="gramStart"/>
        <w:r w:rsidRPr="00095C0F">
          <w:rPr>
            <w:rFonts w:ascii="Verdana" w:eastAsia="Times New Roman" w:hAnsi="Verdana" w:cs="Times New Roman"/>
            <w:color w:val="222222"/>
            <w:sz w:val="21"/>
            <w:szCs w:val="21"/>
          </w:rPr>
          <w:t>answer ..</w:t>
        </w:r>
        <w:proofErr w:type="gramEnd"/>
        <w:r w:rsidRPr="00095C0F">
          <w:rPr>
            <w:rFonts w:ascii="Verdana" w:eastAsia="Times New Roman" w:hAnsi="Verdana" w:cs="Times New Roman"/>
            <w:color w:val="222222"/>
            <w:sz w:val="21"/>
            <w:szCs w:val="21"/>
          </w:rPr>
          <w:t xml:space="preserve">I will appreciate if you </w:t>
        </w:r>
        <w:proofErr w:type="gramStart"/>
        <w:r w:rsidRPr="00095C0F">
          <w:rPr>
            <w:rFonts w:ascii="Verdana" w:eastAsia="Times New Roman" w:hAnsi="Verdana" w:cs="Times New Roman"/>
            <w:color w:val="222222"/>
            <w:sz w:val="21"/>
            <w:szCs w:val="21"/>
          </w:rPr>
          <w:t>explains</w:t>
        </w:r>
        <w:proofErr w:type="gramEnd"/>
        <w:r w:rsidRPr="00095C0F">
          <w:rPr>
            <w:rFonts w:ascii="Verdana" w:eastAsia="Times New Roman" w:hAnsi="Verdana" w:cs="Times New Roman"/>
            <w:color w:val="222222"/>
            <w:sz w:val="21"/>
            <w:szCs w:val="21"/>
          </w:rPr>
          <w:t xml:space="preserve"> more in detail.</w:t>
        </w:r>
      </w:ins>
    </w:p>
    <w:p w:rsidR="00095C0F" w:rsidRPr="00095C0F" w:rsidRDefault="00095C0F" w:rsidP="00095C0F">
      <w:pPr>
        <w:spacing w:after="0" w:line="436" w:lineRule="atLeast"/>
        <w:rPr>
          <w:ins w:id="279" w:author="Unknown"/>
          <w:rFonts w:ascii="Verdana" w:eastAsia="Times New Roman" w:hAnsi="Verdana" w:cs="Times New Roman"/>
          <w:color w:val="999999"/>
          <w:sz w:val="18"/>
          <w:szCs w:val="18"/>
        </w:rPr>
      </w:pPr>
      <w:ins w:id="280"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"comment-179400"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#27</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fldChar w:fldCharType="begin"/>
        </w:r>
        <w:r w:rsidRPr="00095C0F">
          <w:rPr>
            <w:rFonts w:ascii="Verdana" w:eastAsia="Times New Roman" w:hAnsi="Verdana" w:cs="Times New Roman"/>
            <w:b/>
            <w:bCs/>
            <w:color w:val="000000"/>
            <w:sz w:val="26"/>
          </w:rPr>
          <w:instrText xml:space="preserve"> HYPERLINK "http://g33ktricks.blogspot.com/" </w:instrText>
        </w:r>
        <w:r w:rsidRPr="00095C0F">
          <w:rPr>
            <w:rFonts w:ascii="Verdana" w:eastAsia="Times New Roman" w:hAnsi="Verdana" w:cs="Times New Roman"/>
            <w:b/>
            <w:bCs/>
            <w:color w:val="000000"/>
            <w:sz w:val="26"/>
          </w:rPr>
          <w:fldChar w:fldCharType="separate"/>
        </w:r>
        <w:r w:rsidRPr="00095C0F">
          <w:rPr>
            <w:rFonts w:ascii="Verdana" w:eastAsia="Times New Roman" w:hAnsi="Verdana" w:cs="Times New Roman"/>
            <w:b/>
            <w:bCs/>
            <w:color w:val="000000"/>
            <w:sz w:val="26"/>
            <w:u w:val="single"/>
          </w:rPr>
          <w:t>Abhijeet</w:t>
        </w:r>
        <w:proofErr w:type="spellEnd"/>
        <w:r w:rsidRPr="00095C0F">
          <w:rPr>
            <w:rFonts w:ascii="Verdana" w:eastAsia="Times New Roman" w:hAnsi="Verdana" w:cs="Times New Roman"/>
            <w:b/>
            <w:bCs/>
            <w:color w:val="000000"/>
            <w:sz w:val="26"/>
          </w:rPr>
          <w:fldChar w:fldCharType="end"/>
        </w:r>
      </w:ins>
    </w:p>
    <w:p w:rsidR="00095C0F" w:rsidRPr="00095C0F" w:rsidRDefault="00095C0F" w:rsidP="00095C0F">
      <w:pPr>
        <w:shd w:val="clear" w:color="auto" w:fill="DFDFDF"/>
        <w:spacing w:after="277" w:line="369" w:lineRule="atLeast"/>
        <w:ind w:left="720"/>
        <w:rPr>
          <w:ins w:id="281" w:author="Unknown"/>
          <w:rFonts w:ascii="Verdana" w:eastAsia="Times New Roman" w:hAnsi="Verdana" w:cs="Times New Roman"/>
          <w:color w:val="222222"/>
          <w:sz w:val="21"/>
          <w:szCs w:val="21"/>
        </w:rPr>
      </w:pPr>
      <w:ins w:id="282" w:author="Unknown">
        <w:r w:rsidRPr="00095C0F">
          <w:rPr>
            <w:rFonts w:ascii="Verdana" w:eastAsia="Times New Roman" w:hAnsi="Verdana" w:cs="Times New Roman"/>
            <w:color w:val="222222"/>
            <w:sz w:val="21"/>
            <w:szCs w:val="21"/>
          </w:rPr>
          <w:t>Thanks Oleg for the nice article.</w:t>
        </w:r>
      </w:ins>
    </w:p>
    <w:p w:rsidR="00095C0F" w:rsidRPr="00095C0F" w:rsidRDefault="00095C0F" w:rsidP="00095C0F">
      <w:pPr>
        <w:shd w:val="clear" w:color="auto" w:fill="DFDFDF"/>
        <w:spacing w:after="0" w:line="369" w:lineRule="atLeast"/>
        <w:ind w:left="720"/>
        <w:rPr>
          <w:ins w:id="283" w:author="Unknown"/>
          <w:rFonts w:ascii="Verdana" w:eastAsia="Times New Roman" w:hAnsi="Verdana" w:cs="Times New Roman"/>
          <w:color w:val="222222"/>
          <w:sz w:val="21"/>
          <w:szCs w:val="21"/>
        </w:rPr>
      </w:pPr>
      <w:ins w:id="284" w:author="Unknown">
        <w:r w:rsidRPr="00095C0F">
          <w:rPr>
            <w:rFonts w:ascii="Verdana" w:eastAsia="Times New Roman" w:hAnsi="Verdana" w:cs="Times New Roman"/>
            <w:color w:val="222222"/>
            <w:sz w:val="21"/>
            <w:szCs w:val="21"/>
          </w:rPr>
          <w:t>And</w:t>
        </w:r>
        <w:r w:rsidRPr="00095C0F">
          <w:rPr>
            <w:rFonts w:ascii="Verdana" w:eastAsia="Times New Roman" w:hAnsi="Verdana" w:cs="Times New Roman"/>
            <w:color w:val="222222"/>
            <w:sz w:val="21"/>
            <w:szCs w:val="21"/>
          </w:rPr>
          <w:br/>
          <w:t xml:space="preserve">@Manish: I would suggest </w:t>
        </w:r>
        <w:proofErr w:type="gramStart"/>
        <w:r w:rsidRPr="00095C0F">
          <w:rPr>
            <w:rFonts w:ascii="Verdana" w:eastAsia="Times New Roman" w:hAnsi="Verdana" w:cs="Times New Roman"/>
            <w:color w:val="222222"/>
            <w:sz w:val="21"/>
            <w:szCs w:val="21"/>
          </w:rPr>
          <w:t>to learn</w:t>
        </w:r>
        <w:proofErr w:type="gramEnd"/>
        <w:r w:rsidRPr="00095C0F">
          <w:rPr>
            <w:rFonts w:ascii="Verdana" w:eastAsia="Times New Roman" w:hAnsi="Verdana" w:cs="Times New Roman"/>
            <w:color w:val="222222"/>
            <w:sz w:val="21"/>
            <w:szCs w:val="21"/>
          </w:rPr>
          <w:t xml:space="preserve"> the Programming language instead of learning tool. </w:t>
        </w:r>
        <w:proofErr w:type="gramStart"/>
        <w:r w:rsidRPr="00095C0F">
          <w:rPr>
            <w:rFonts w:ascii="Verdana" w:eastAsia="Times New Roman" w:hAnsi="Verdana" w:cs="Times New Roman"/>
            <w:color w:val="222222"/>
            <w:sz w:val="21"/>
            <w:szCs w:val="21"/>
          </w:rPr>
          <w:t>Learning any tool as very easy which can be accomplished at any time.</w:t>
        </w:r>
        <w:proofErr w:type="gramEnd"/>
        <w:r w:rsidRPr="00095C0F">
          <w:rPr>
            <w:rFonts w:ascii="Verdana" w:eastAsia="Times New Roman" w:hAnsi="Verdana" w:cs="Times New Roman"/>
            <w:color w:val="222222"/>
            <w:sz w:val="21"/>
            <w:szCs w:val="21"/>
          </w:rPr>
          <w:t xml:space="preserve"> But a Language needs much of your attention. If any language is known to you, you will find it easy to understand how a tool works to get a most of it.</w:t>
        </w:r>
        <w:r w:rsidRPr="00095C0F">
          <w:rPr>
            <w:rFonts w:ascii="Verdana" w:eastAsia="Times New Roman" w:hAnsi="Verdana" w:cs="Times New Roman"/>
            <w:color w:val="222222"/>
            <w:sz w:val="21"/>
            <w:szCs w:val="21"/>
          </w:rPr>
          <w:br/>
          <w:t>Hope that helps!!!</w:t>
        </w:r>
      </w:ins>
    </w:p>
    <w:p w:rsidR="00095C0F" w:rsidRPr="00095C0F" w:rsidRDefault="00095C0F" w:rsidP="00095C0F">
      <w:pPr>
        <w:spacing w:after="0" w:line="436" w:lineRule="atLeast"/>
        <w:rPr>
          <w:ins w:id="285" w:author="Unknown"/>
          <w:rFonts w:ascii="Verdana" w:eastAsia="Times New Roman" w:hAnsi="Verdana" w:cs="Times New Roman"/>
          <w:color w:val="999999"/>
          <w:sz w:val="18"/>
          <w:szCs w:val="18"/>
        </w:rPr>
      </w:pPr>
      <w:ins w:id="286"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"comment-189664"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#28</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karthik</w:t>
        </w:r>
        <w:proofErr w:type="spellEnd"/>
      </w:ins>
    </w:p>
    <w:p w:rsidR="00095C0F" w:rsidRPr="00095C0F" w:rsidRDefault="00095C0F" w:rsidP="00095C0F">
      <w:pPr>
        <w:shd w:val="clear" w:color="auto" w:fill="DFDFDF"/>
        <w:spacing w:after="277" w:line="369" w:lineRule="atLeast"/>
        <w:ind w:left="720"/>
        <w:rPr>
          <w:ins w:id="287" w:author="Unknown"/>
          <w:rFonts w:ascii="Verdana" w:eastAsia="Times New Roman" w:hAnsi="Verdana" w:cs="Times New Roman"/>
          <w:color w:val="222222"/>
          <w:sz w:val="21"/>
          <w:szCs w:val="21"/>
        </w:rPr>
      </w:pPr>
      <w:ins w:id="288" w:author="Unknown">
        <w:r w:rsidRPr="00095C0F">
          <w:rPr>
            <w:rFonts w:ascii="Verdana" w:eastAsia="Times New Roman" w:hAnsi="Verdana" w:cs="Times New Roman"/>
            <w:color w:val="222222"/>
            <w:sz w:val="21"/>
            <w:szCs w:val="21"/>
          </w:rPr>
          <w:t xml:space="preserve">Hi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am </w:t>
        </w:r>
        <w:proofErr w:type="spellStart"/>
        <w:r w:rsidRPr="00095C0F">
          <w:rPr>
            <w:rFonts w:ascii="Verdana" w:eastAsia="Times New Roman" w:hAnsi="Verdana" w:cs="Times New Roman"/>
            <w:color w:val="222222"/>
            <w:sz w:val="21"/>
            <w:szCs w:val="21"/>
          </w:rPr>
          <w:t>karthik</w:t>
        </w:r>
        <w:proofErr w:type="spellEnd"/>
        <w:r w:rsidRPr="00095C0F">
          <w:rPr>
            <w:rFonts w:ascii="Verdana" w:eastAsia="Times New Roman" w:hAnsi="Verdana" w:cs="Times New Roman"/>
            <w:color w:val="222222"/>
            <w:sz w:val="21"/>
            <w:szCs w:val="21"/>
          </w:rPr>
          <w:t xml:space="preserve">, now </w:t>
        </w:r>
        <w:proofErr w:type="spellStart"/>
        <w:r w:rsidRPr="00095C0F">
          <w:rPr>
            <w:rFonts w:ascii="Verdana" w:eastAsia="Times New Roman" w:hAnsi="Verdana" w:cs="Times New Roman"/>
            <w:color w:val="222222"/>
            <w:sz w:val="21"/>
            <w:szCs w:val="21"/>
          </w:rPr>
          <w:t>i’m</w:t>
        </w:r>
        <w:proofErr w:type="spellEnd"/>
        <w:r w:rsidRPr="00095C0F">
          <w:rPr>
            <w:rFonts w:ascii="Verdana" w:eastAsia="Times New Roman" w:hAnsi="Verdana" w:cs="Times New Roman"/>
            <w:color w:val="222222"/>
            <w:sz w:val="21"/>
            <w:szCs w:val="21"/>
          </w:rPr>
          <w:t xml:space="preserve"> </w:t>
        </w:r>
        <w:proofErr w:type="spellStart"/>
        <w:r w:rsidRPr="00095C0F">
          <w:rPr>
            <w:rFonts w:ascii="Verdana" w:eastAsia="Times New Roman" w:hAnsi="Verdana" w:cs="Times New Roman"/>
            <w:color w:val="222222"/>
            <w:sz w:val="21"/>
            <w:szCs w:val="21"/>
          </w:rPr>
          <w:t>begineer</w:t>
        </w:r>
        <w:proofErr w:type="spellEnd"/>
        <w:r w:rsidRPr="00095C0F">
          <w:rPr>
            <w:rFonts w:ascii="Verdana" w:eastAsia="Times New Roman" w:hAnsi="Verdana" w:cs="Times New Roman"/>
            <w:color w:val="222222"/>
            <w:sz w:val="21"/>
            <w:szCs w:val="21"/>
          </w:rPr>
          <w:t xml:space="preserve"> in android apps testing,</w:t>
        </w:r>
      </w:ins>
    </w:p>
    <w:p w:rsidR="00095C0F" w:rsidRPr="00095C0F" w:rsidRDefault="00095C0F" w:rsidP="00095C0F">
      <w:pPr>
        <w:shd w:val="clear" w:color="auto" w:fill="DFDFDF"/>
        <w:spacing w:after="277" w:line="369" w:lineRule="atLeast"/>
        <w:ind w:left="720"/>
        <w:rPr>
          <w:ins w:id="289" w:author="Unknown"/>
          <w:rFonts w:ascii="Verdana" w:eastAsia="Times New Roman" w:hAnsi="Verdana" w:cs="Times New Roman"/>
          <w:color w:val="222222"/>
          <w:sz w:val="21"/>
          <w:szCs w:val="21"/>
        </w:rPr>
      </w:pPr>
      <w:ins w:id="290" w:author="Unknown">
        <w:r w:rsidRPr="00095C0F">
          <w:rPr>
            <w:rFonts w:ascii="Verdana" w:eastAsia="Times New Roman" w:hAnsi="Verdana" w:cs="Times New Roman"/>
            <w:color w:val="222222"/>
            <w:sz w:val="21"/>
            <w:szCs w:val="21"/>
          </w:rPr>
          <w:t xml:space="preserve">Can u please tell me which is the best tool for android </w:t>
        </w:r>
        <w:proofErr w:type="gramStart"/>
        <w:r w:rsidRPr="00095C0F">
          <w:rPr>
            <w:rFonts w:ascii="Verdana" w:eastAsia="Times New Roman" w:hAnsi="Verdana" w:cs="Times New Roman"/>
            <w:color w:val="222222"/>
            <w:sz w:val="21"/>
            <w:szCs w:val="21"/>
          </w:rPr>
          <w:t>apps</w:t>
        </w:r>
        <w:proofErr w:type="gramEnd"/>
      </w:ins>
    </w:p>
    <w:p w:rsidR="00095C0F" w:rsidRPr="00095C0F" w:rsidRDefault="00095C0F" w:rsidP="00095C0F">
      <w:pPr>
        <w:shd w:val="clear" w:color="auto" w:fill="DFDFDF"/>
        <w:spacing w:after="277" w:line="369" w:lineRule="atLeast"/>
        <w:ind w:left="720"/>
        <w:rPr>
          <w:ins w:id="291" w:author="Unknown"/>
          <w:rFonts w:ascii="Verdana" w:eastAsia="Times New Roman" w:hAnsi="Verdana" w:cs="Times New Roman"/>
          <w:color w:val="222222"/>
          <w:sz w:val="21"/>
          <w:szCs w:val="21"/>
        </w:rPr>
      </w:pPr>
      <w:proofErr w:type="gramStart"/>
      <w:ins w:id="292" w:author="Unknown">
        <w:r w:rsidRPr="00095C0F">
          <w:rPr>
            <w:rFonts w:ascii="Verdana" w:eastAsia="Times New Roman" w:hAnsi="Verdana" w:cs="Times New Roman"/>
            <w:color w:val="222222"/>
            <w:sz w:val="21"/>
            <w:szCs w:val="21"/>
          </w:rPr>
          <w:t>testing</w:t>
        </w:r>
        <w:proofErr w:type="gramEnd"/>
        <w:r w:rsidRPr="00095C0F">
          <w:rPr>
            <w:rFonts w:ascii="Verdana" w:eastAsia="Times New Roman" w:hAnsi="Verdana" w:cs="Times New Roman"/>
            <w:color w:val="222222"/>
            <w:sz w:val="21"/>
            <w:szCs w:val="21"/>
          </w:rPr>
          <w:t xml:space="preserve"> tool. </w:t>
        </w:r>
        <w:proofErr w:type="gramStart"/>
        <w:r w:rsidRPr="00095C0F">
          <w:rPr>
            <w:rFonts w:ascii="Verdana" w:eastAsia="Times New Roman" w:hAnsi="Verdana" w:cs="Times New Roman"/>
            <w:color w:val="222222"/>
            <w:sz w:val="21"/>
            <w:szCs w:val="21"/>
          </w:rPr>
          <w:t>Except above blog tools.</w:t>
        </w:r>
        <w:proofErr w:type="gramEnd"/>
      </w:ins>
    </w:p>
    <w:p w:rsidR="00095C0F" w:rsidRPr="00095C0F" w:rsidRDefault="00095C0F" w:rsidP="00095C0F">
      <w:pPr>
        <w:spacing w:after="0" w:line="436" w:lineRule="atLeast"/>
        <w:rPr>
          <w:ins w:id="293" w:author="Unknown"/>
          <w:rFonts w:ascii="Verdana" w:eastAsia="Times New Roman" w:hAnsi="Verdana" w:cs="Times New Roman"/>
          <w:color w:val="999999"/>
          <w:sz w:val="18"/>
          <w:szCs w:val="18"/>
        </w:rPr>
      </w:pPr>
      <w:ins w:id="29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"comment-193302"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#29</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Hitesh</w:t>
        </w:r>
      </w:ins>
    </w:p>
    <w:p w:rsidR="00095C0F" w:rsidRPr="00095C0F" w:rsidRDefault="00095C0F" w:rsidP="00095C0F">
      <w:pPr>
        <w:shd w:val="clear" w:color="auto" w:fill="DFDFDF"/>
        <w:spacing w:after="277" w:line="369" w:lineRule="atLeast"/>
        <w:ind w:left="720"/>
        <w:rPr>
          <w:ins w:id="295" w:author="Unknown"/>
          <w:rFonts w:ascii="Verdana" w:eastAsia="Times New Roman" w:hAnsi="Verdana" w:cs="Times New Roman"/>
          <w:color w:val="222222"/>
          <w:sz w:val="21"/>
          <w:szCs w:val="21"/>
        </w:rPr>
      </w:pPr>
      <w:proofErr w:type="spellStart"/>
      <w:ins w:id="296" w:author="Unknown">
        <w:r w:rsidRPr="00095C0F">
          <w:rPr>
            <w:rFonts w:ascii="Verdana" w:eastAsia="Times New Roman" w:hAnsi="Verdana" w:cs="Times New Roman"/>
            <w:color w:val="222222"/>
            <w:sz w:val="21"/>
            <w:szCs w:val="21"/>
          </w:rPr>
          <w:t>Hii</w:t>
        </w:r>
        <w:proofErr w:type="spellEnd"/>
        <w:r w:rsidRPr="00095C0F">
          <w:rPr>
            <w:rFonts w:ascii="Verdana" w:eastAsia="Times New Roman" w:hAnsi="Verdana" w:cs="Times New Roman"/>
            <w:color w:val="222222"/>
            <w:sz w:val="21"/>
            <w:szCs w:val="21"/>
          </w:rPr>
          <w:t>,</w:t>
        </w:r>
      </w:ins>
    </w:p>
    <w:p w:rsidR="00095C0F" w:rsidRPr="00095C0F" w:rsidRDefault="00095C0F" w:rsidP="00095C0F">
      <w:pPr>
        <w:shd w:val="clear" w:color="auto" w:fill="DFDFDF"/>
        <w:spacing w:after="277" w:line="369" w:lineRule="atLeast"/>
        <w:ind w:left="720"/>
        <w:rPr>
          <w:ins w:id="297" w:author="Unknown"/>
          <w:rFonts w:ascii="Verdana" w:eastAsia="Times New Roman" w:hAnsi="Verdana" w:cs="Times New Roman"/>
          <w:color w:val="222222"/>
          <w:sz w:val="21"/>
          <w:szCs w:val="21"/>
        </w:rPr>
      </w:pPr>
      <w:ins w:id="298" w:author="Unknown">
        <w:r w:rsidRPr="00095C0F">
          <w:rPr>
            <w:rFonts w:ascii="Verdana" w:eastAsia="Times New Roman" w:hAnsi="Verdana" w:cs="Times New Roman"/>
            <w:color w:val="222222"/>
            <w:sz w:val="21"/>
            <w:szCs w:val="21"/>
          </w:rPr>
          <w:t xml:space="preserve">I do testing manually and right now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learn some automation tools for mobile application for </w:t>
        </w:r>
        <w:proofErr w:type="spellStart"/>
        <w:r w:rsidRPr="00095C0F">
          <w:rPr>
            <w:rFonts w:ascii="Verdana" w:eastAsia="Times New Roman" w:hAnsi="Verdana" w:cs="Times New Roman"/>
            <w:color w:val="222222"/>
            <w:sz w:val="21"/>
            <w:szCs w:val="21"/>
          </w:rPr>
          <w:t>Ubuntu</w:t>
        </w:r>
        <w:proofErr w:type="spellEnd"/>
        <w:r w:rsidRPr="00095C0F">
          <w:rPr>
            <w:rFonts w:ascii="Verdana" w:eastAsia="Times New Roman" w:hAnsi="Verdana" w:cs="Times New Roman"/>
            <w:color w:val="222222"/>
            <w:sz w:val="21"/>
            <w:szCs w:val="21"/>
          </w:rPr>
          <w:t xml:space="preserve"> OS.</w:t>
        </w:r>
      </w:ins>
    </w:p>
    <w:p w:rsidR="00095C0F" w:rsidRPr="00095C0F" w:rsidRDefault="00095C0F" w:rsidP="00095C0F">
      <w:pPr>
        <w:shd w:val="clear" w:color="auto" w:fill="DFDFDF"/>
        <w:spacing w:after="277" w:line="369" w:lineRule="atLeast"/>
        <w:ind w:left="720"/>
        <w:rPr>
          <w:ins w:id="299" w:author="Unknown"/>
          <w:rFonts w:ascii="Verdana" w:eastAsia="Times New Roman" w:hAnsi="Verdana" w:cs="Times New Roman"/>
          <w:color w:val="222222"/>
          <w:sz w:val="21"/>
          <w:szCs w:val="21"/>
        </w:rPr>
      </w:pPr>
      <w:proofErr w:type="spellStart"/>
      <w:ins w:id="300" w:author="Unknown">
        <w:r w:rsidRPr="00095C0F">
          <w:rPr>
            <w:rFonts w:ascii="Verdana" w:eastAsia="Times New Roman" w:hAnsi="Verdana" w:cs="Times New Roman"/>
            <w:color w:val="222222"/>
            <w:sz w:val="21"/>
            <w:szCs w:val="21"/>
          </w:rPr>
          <w:t>Pls</w:t>
        </w:r>
        <w:proofErr w:type="spellEnd"/>
        <w:r w:rsidRPr="00095C0F">
          <w:rPr>
            <w:rFonts w:ascii="Verdana" w:eastAsia="Times New Roman" w:hAnsi="Verdana" w:cs="Times New Roman"/>
            <w:color w:val="222222"/>
            <w:sz w:val="21"/>
            <w:szCs w:val="21"/>
          </w:rPr>
          <w:t xml:space="preserve"> suggest which </w:t>
        </w:r>
        <w:proofErr w:type="gramStart"/>
        <w:r w:rsidRPr="00095C0F">
          <w:rPr>
            <w:rFonts w:ascii="Verdana" w:eastAsia="Times New Roman" w:hAnsi="Verdana" w:cs="Times New Roman"/>
            <w:color w:val="222222"/>
            <w:sz w:val="21"/>
            <w:szCs w:val="21"/>
          </w:rPr>
          <w:t>tools is</w:t>
        </w:r>
        <w:proofErr w:type="gramEnd"/>
        <w:r w:rsidRPr="00095C0F">
          <w:rPr>
            <w:rFonts w:ascii="Verdana" w:eastAsia="Times New Roman" w:hAnsi="Verdana" w:cs="Times New Roman"/>
            <w:color w:val="222222"/>
            <w:sz w:val="21"/>
            <w:szCs w:val="21"/>
          </w:rPr>
          <w:t xml:space="preserve"> best for mobile app testing.</w:t>
        </w:r>
      </w:ins>
    </w:p>
    <w:p w:rsidR="00095C0F" w:rsidRPr="00095C0F" w:rsidRDefault="00095C0F" w:rsidP="00095C0F">
      <w:pPr>
        <w:shd w:val="clear" w:color="auto" w:fill="DFDFDF"/>
        <w:spacing w:after="0" w:line="369" w:lineRule="atLeast"/>
        <w:ind w:left="720"/>
        <w:rPr>
          <w:ins w:id="301" w:author="Unknown"/>
          <w:rFonts w:ascii="Verdana" w:eastAsia="Times New Roman" w:hAnsi="Verdana" w:cs="Times New Roman"/>
          <w:color w:val="222222"/>
          <w:sz w:val="21"/>
          <w:szCs w:val="21"/>
        </w:rPr>
      </w:pPr>
      <w:ins w:id="302" w:author="Unknown">
        <w:r w:rsidRPr="00095C0F">
          <w:rPr>
            <w:rFonts w:ascii="Verdana" w:eastAsia="Times New Roman" w:hAnsi="Verdana" w:cs="Times New Roman"/>
            <w:color w:val="222222"/>
            <w:sz w:val="21"/>
            <w:szCs w:val="21"/>
          </w:rPr>
          <w:t>Thanks</w:t>
        </w:r>
        <w:r w:rsidRPr="00095C0F">
          <w:rPr>
            <w:rFonts w:ascii="Verdana" w:eastAsia="Times New Roman" w:hAnsi="Verdana" w:cs="Times New Roman"/>
            <w:color w:val="222222"/>
            <w:sz w:val="21"/>
            <w:szCs w:val="21"/>
          </w:rPr>
          <w:br/>
          <w:t>– Hitesh</w:t>
        </w:r>
      </w:ins>
    </w:p>
    <w:p w:rsidR="00095C0F" w:rsidRPr="00095C0F" w:rsidRDefault="00095C0F" w:rsidP="00095C0F">
      <w:pPr>
        <w:spacing w:after="0" w:line="436" w:lineRule="atLeast"/>
        <w:rPr>
          <w:ins w:id="303" w:author="Unknown"/>
          <w:rFonts w:ascii="Verdana" w:eastAsia="Times New Roman" w:hAnsi="Verdana" w:cs="Times New Roman"/>
          <w:color w:val="999999"/>
          <w:sz w:val="18"/>
          <w:szCs w:val="18"/>
        </w:rPr>
      </w:pPr>
      <w:ins w:id="304"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"comment-193778"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#30</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fldChar w:fldCharType="begin"/>
        </w:r>
        <w:r w:rsidRPr="00095C0F">
          <w:rPr>
            <w:rFonts w:ascii="Verdana" w:eastAsia="Times New Roman" w:hAnsi="Verdana" w:cs="Times New Roman"/>
            <w:b/>
            <w:bCs/>
            <w:color w:val="000000"/>
            <w:sz w:val="26"/>
          </w:rPr>
          <w:instrText xml:space="preserve"> HYPERLINK "http://tuppad.com/blog/" </w:instrText>
        </w:r>
        <w:r w:rsidRPr="00095C0F">
          <w:rPr>
            <w:rFonts w:ascii="Verdana" w:eastAsia="Times New Roman" w:hAnsi="Verdana" w:cs="Times New Roman"/>
            <w:b/>
            <w:bCs/>
            <w:color w:val="000000"/>
            <w:sz w:val="26"/>
          </w:rPr>
          <w:fldChar w:fldCharType="separate"/>
        </w:r>
        <w:r w:rsidRPr="00095C0F">
          <w:rPr>
            <w:rFonts w:ascii="Verdana" w:eastAsia="Times New Roman" w:hAnsi="Verdana" w:cs="Times New Roman"/>
            <w:b/>
            <w:bCs/>
            <w:color w:val="000000"/>
            <w:sz w:val="26"/>
            <w:u w:val="single"/>
          </w:rPr>
          <w:t>Santhosh</w:t>
        </w:r>
        <w:proofErr w:type="spellEnd"/>
        <w:r w:rsidRPr="00095C0F">
          <w:rPr>
            <w:rFonts w:ascii="Verdana" w:eastAsia="Times New Roman" w:hAnsi="Verdana" w:cs="Times New Roman"/>
            <w:b/>
            <w:bCs/>
            <w:color w:val="000000"/>
            <w:sz w:val="26"/>
            <w:u w:val="single"/>
          </w:rPr>
          <w:t xml:space="preserve"> </w:t>
        </w:r>
        <w:proofErr w:type="spellStart"/>
        <w:r w:rsidRPr="00095C0F">
          <w:rPr>
            <w:rFonts w:ascii="Verdana" w:eastAsia="Times New Roman" w:hAnsi="Verdana" w:cs="Times New Roman"/>
            <w:b/>
            <w:bCs/>
            <w:color w:val="000000"/>
            <w:sz w:val="26"/>
            <w:u w:val="single"/>
          </w:rPr>
          <w:t>Tuppad</w:t>
        </w:r>
        <w:proofErr w:type="spellEnd"/>
        <w:r w:rsidRPr="00095C0F">
          <w:rPr>
            <w:rFonts w:ascii="Verdana" w:eastAsia="Times New Roman" w:hAnsi="Verdana" w:cs="Times New Roman"/>
            <w:b/>
            <w:bCs/>
            <w:color w:val="000000"/>
            <w:sz w:val="26"/>
          </w:rPr>
          <w:fldChar w:fldCharType="end"/>
        </w:r>
      </w:ins>
    </w:p>
    <w:p w:rsidR="00095C0F" w:rsidRPr="00095C0F" w:rsidRDefault="00095C0F" w:rsidP="00095C0F">
      <w:pPr>
        <w:shd w:val="clear" w:color="auto" w:fill="DFDFDF"/>
        <w:spacing w:after="0" w:line="369" w:lineRule="atLeast"/>
        <w:ind w:left="720"/>
        <w:rPr>
          <w:ins w:id="305" w:author="Unknown"/>
          <w:rFonts w:ascii="Verdana" w:eastAsia="Times New Roman" w:hAnsi="Verdana" w:cs="Times New Roman"/>
          <w:color w:val="222222"/>
          <w:sz w:val="21"/>
          <w:szCs w:val="21"/>
        </w:rPr>
      </w:pPr>
      <w:ins w:id="306" w:author="Unknown">
        <w:r w:rsidRPr="00095C0F">
          <w:rPr>
            <w:rFonts w:ascii="Verdana" w:eastAsia="Times New Roman" w:hAnsi="Verdana" w:cs="Times New Roman"/>
            <w:color w:val="222222"/>
            <w:sz w:val="21"/>
            <w:szCs w:val="21"/>
          </w:rPr>
          <w:t xml:space="preserve">If you want to decide on </w:t>
        </w:r>
        <w:proofErr w:type="spellStart"/>
        <w:r w:rsidRPr="00095C0F">
          <w:rPr>
            <w:rFonts w:ascii="Verdana" w:eastAsia="Times New Roman" w:hAnsi="Verdana" w:cs="Times New Roman"/>
            <w:color w:val="222222"/>
            <w:sz w:val="21"/>
            <w:szCs w:val="21"/>
          </w:rPr>
          <w:t>MonkeyTalk</w:t>
        </w:r>
        <w:proofErr w:type="spellEnd"/>
        <w:r w:rsidRPr="00095C0F">
          <w:rPr>
            <w:rFonts w:ascii="Verdana" w:eastAsia="Times New Roman" w:hAnsi="Verdana" w:cs="Times New Roman"/>
            <w:color w:val="222222"/>
            <w:sz w:val="21"/>
            <w:szCs w:val="21"/>
          </w:rPr>
          <w:t xml:space="preserve">, </w:t>
        </w:r>
        <w:proofErr w:type="spellStart"/>
        <w:r w:rsidRPr="00095C0F">
          <w:rPr>
            <w:rFonts w:ascii="Verdana" w:eastAsia="Times New Roman" w:hAnsi="Verdana" w:cs="Times New Roman"/>
            <w:color w:val="222222"/>
            <w:sz w:val="21"/>
            <w:szCs w:val="21"/>
          </w:rPr>
          <w:t>MonkeyRunner</w:t>
        </w:r>
        <w:proofErr w:type="spellEnd"/>
        <w:r w:rsidRPr="00095C0F">
          <w:rPr>
            <w:rFonts w:ascii="Verdana" w:eastAsia="Times New Roman" w:hAnsi="Verdana" w:cs="Times New Roman"/>
            <w:color w:val="222222"/>
            <w:sz w:val="21"/>
            <w:szCs w:val="21"/>
          </w:rPr>
          <w:t xml:space="preserve"> and </w:t>
        </w:r>
        <w:proofErr w:type="spellStart"/>
        <w:r w:rsidRPr="00095C0F">
          <w:rPr>
            <w:rFonts w:ascii="Verdana" w:eastAsia="Times New Roman" w:hAnsi="Verdana" w:cs="Times New Roman"/>
            <w:color w:val="222222"/>
            <w:sz w:val="21"/>
            <w:szCs w:val="21"/>
          </w:rPr>
          <w:t>Appium</w:t>
        </w:r>
        <w:proofErr w:type="spellEnd"/>
        <w:r w:rsidRPr="00095C0F">
          <w:rPr>
            <w:rFonts w:ascii="Verdana" w:eastAsia="Times New Roman" w:hAnsi="Verdana" w:cs="Times New Roman"/>
            <w:color w:val="222222"/>
            <w:sz w:val="21"/>
            <w:szCs w:val="21"/>
          </w:rPr>
          <w:t xml:space="preserve"> Mobile Test Automation Tools – You may want to read through</w:t>
        </w:r>
        <w:r w:rsidRPr="00095C0F">
          <w:rPr>
            <w:rFonts w:ascii="Verdana" w:eastAsia="Times New Roman" w:hAnsi="Verdana" w:cs="Times New Roman"/>
            <w:color w:val="222222"/>
            <w:sz w:val="21"/>
          </w:rPr>
          <w:t> </w:t>
        </w:r>
        <w:r w:rsidRPr="00095C0F">
          <w:rPr>
            <w:rFonts w:ascii="Verdana" w:eastAsia="Times New Roman" w:hAnsi="Verdana" w:cs="Times New Roman"/>
            <w:color w:val="222222"/>
            <w:sz w:val="21"/>
            <w:szCs w:val="21"/>
          </w:rPr>
          <w:fldChar w:fldCharType="begin"/>
        </w:r>
        <w:r w:rsidRPr="00095C0F">
          <w:rPr>
            <w:rFonts w:ascii="Verdana" w:eastAsia="Times New Roman" w:hAnsi="Verdana" w:cs="Times New Roman"/>
            <w:color w:val="222222"/>
            <w:sz w:val="21"/>
            <w:szCs w:val="21"/>
          </w:rPr>
          <w:instrText xml:space="preserve"> HYPERLINK "https://testinsane.com/blog/our-insight-on-mobile-test-automation-tools-appium-monkeytalk-monkeyrunner/" </w:instrText>
        </w:r>
        <w:r w:rsidRPr="00095C0F">
          <w:rPr>
            <w:rFonts w:ascii="Verdana" w:eastAsia="Times New Roman" w:hAnsi="Verdana" w:cs="Times New Roman"/>
            <w:color w:val="222222"/>
            <w:sz w:val="21"/>
            <w:szCs w:val="21"/>
          </w:rPr>
          <w:fldChar w:fldCharType="separate"/>
        </w:r>
        <w:r w:rsidRPr="00095C0F">
          <w:rPr>
            <w:rFonts w:ascii="Verdana" w:eastAsia="Times New Roman" w:hAnsi="Verdana" w:cs="Times New Roman"/>
            <w:color w:val="777777"/>
            <w:sz w:val="21"/>
            <w:u w:val="single"/>
          </w:rPr>
          <w:t>https://testinsane.com/blog/our-insight-on-mobile-test-automation-tools-appium-monkeytalk-monkeyrunner/</w:t>
        </w:r>
        <w:r w:rsidRPr="00095C0F">
          <w:rPr>
            <w:rFonts w:ascii="Verdana" w:eastAsia="Times New Roman" w:hAnsi="Verdana" w:cs="Times New Roman"/>
            <w:color w:val="222222"/>
            <w:sz w:val="21"/>
            <w:szCs w:val="21"/>
          </w:rPr>
          <w:fldChar w:fldCharType="end"/>
        </w:r>
      </w:ins>
    </w:p>
    <w:p w:rsidR="00095C0F" w:rsidRPr="00095C0F" w:rsidRDefault="00095C0F" w:rsidP="00095C0F">
      <w:pPr>
        <w:spacing w:after="0" w:line="436" w:lineRule="atLeast"/>
        <w:rPr>
          <w:ins w:id="307" w:author="Unknown"/>
          <w:rFonts w:ascii="Verdana" w:eastAsia="Times New Roman" w:hAnsi="Verdana" w:cs="Times New Roman"/>
          <w:color w:val="999999"/>
          <w:sz w:val="18"/>
          <w:szCs w:val="18"/>
        </w:rPr>
      </w:pPr>
      <w:ins w:id="30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"comment-208295"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#31</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r w:rsidRPr="00095C0F">
          <w:rPr>
            <w:rFonts w:ascii="Verdana" w:eastAsia="Times New Roman" w:hAnsi="Verdana" w:cs="Times New Roman"/>
            <w:b/>
            <w:bCs/>
            <w:color w:val="000000"/>
            <w:sz w:val="26"/>
          </w:rPr>
          <w:t xml:space="preserve">Adam </w:t>
        </w:r>
        <w:proofErr w:type="spellStart"/>
        <w:r w:rsidRPr="00095C0F">
          <w:rPr>
            <w:rFonts w:ascii="Verdana" w:eastAsia="Times New Roman" w:hAnsi="Verdana" w:cs="Times New Roman"/>
            <w:b/>
            <w:bCs/>
            <w:color w:val="000000"/>
            <w:sz w:val="26"/>
          </w:rPr>
          <w:t>Felson</w:t>
        </w:r>
        <w:proofErr w:type="spellEnd"/>
      </w:ins>
    </w:p>
    <w:p w:rsidR="00095C0F" w:rsidRPr="00095C0F" w:rsidRDefault="00095C0F" w:rsidP="00095C0F">
      <w:pPr>
        <w:shd w:val="clear" w:color="auto" w:fill="DFDFDF"/>
        <w:spacing w:after="277" w:line="369" w:lineRule="atLeast"/>
        <w:ind w:left="720"/>
        <w:rPr>
          <w:ins w:id="309" w:author="Unknown"/>
          <w:rFonts w:ascii="Verdana" w:eastAsia="Times New Roman" w:hAnsi="Verdana" w:cs="Times New Roman"/>
          <w:color w:val="222222"/>
          <w:sz w:val="21"/>
          <w:szCs w:val="21"/>
        </w:rPr>
      </w:pPr>
      <w:ins w:id="310" w:author="Unknown">
        <w:r w:rsidRPr="00095C0F">
          <w:rPr>
            <w:rFonts w:ascii="Verdana" w:eastAsia="Times New Roman" w:hAnsi="Verdana" w:cs="Times New Roman"/>
            <w:color w:val="222222"/>
            <w:sz w:val="21"/>
            <w:szCs w:val="21"/>
          </w:rPr>
          <w:t xml:space="preserve">One caveat with </w:t>
        </w:r>
        <w:proofErr w:type="spellStart"/>
        <w:r w:rsidRPr="00095C0F">
          <w:rPr>
            <w:rFonts w:ascii="Verdana" w:eastAsia="Times New Roman" w:hAnsi="Verdana" w:cs="Times New Roman"/>
            <w:color w:val="222222"/>
            <w:sz w:val="21"/>
            <w:szCs w:val="21"/>
          </w:rPr>
          <w:t>UiAutomator</w:t>
        </w:r>
        <w:proofErr w:type="spellEnd"/>
        <w:r w:rsidRPr="00095C0F">
          <w:rPr>
            <w:rFonts w:ascii="Verdana" w:eastAsia="Times New Roman" w:hAnsi="Verdana" w:cs="Times New Roman"/>
            <w:color w:val="222222"/>
            <w:sz w:val="21"/>
            <w:szCs w:val="21"/>
          </w:rPr>
          <w:t xml:space="preserve"> — it can only handle one device! The python wrapper gets around this, but the java library does not.</w:t>
        </w:r>
      </w:ins>
    </w:p>
    <w:p w:rsidR="00095C0F" w:rsidRPr="00095C0F" w:rsidRDefault="00095C0F" w:rsidP="00095C0F">
      <w:pPr>
        <w:spacing w:after="0" w:line="436" w:lineRule="atLeast"/>
        <w:rPr>
          <w:ins w:id="311" w:author="Unknown"/>
          <w:rFonts w:ascii="Verdana" w:eastAsia="Times New Roman" w:hAnsi="Verdana" w:cs="Times New Roman"/>
          <w:color w:val="999999"/>
          <w:sz w:val="18"/>
          <w:szCs w:val="18"/>
        </w:rPr>
      </w:pPr>
      <w:ins w:id="31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"comment-213317"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#32</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r w:rsidRPr="00095C0F">
          <w:rPr>
            <w:rFonts w:ascii="Verdana" w:eastAsia="Times New Roman" w:hAnsi="Verdana" w:cs="Times New Roman"/>
            <w:b/>
            <w:bCs/>
            <w:color w:val="000000"/>
            <w:sz w:val="26"/>
          </w:rPr>
          <w:t>Waseem</w:t>
        </w:r>
        <w:proofErr w:type="spellEnd"/>
      </w:ins>
    </w:p>
    <w:p w:rsidR="00095C0F" w:rsidRPr="00095C0F" w:rsidRDefault="00095C0F" w:rsidP="00095C0F">
      <w:pPr>
        <w:shd w:val="clear" w:color="auto" w:fill="DFDFDF"/>
        <w:spacing w:after="277" w:line="369" w:lineRule="atLeast"/>
        <w:ind w:left="720"/>
        <w:rPr>
          <w:ins w:id="313" w:author="Unknown"/>
          <w:rFonts w:ascii="Verdana" w:eastAsia="Times New Roman" w:hAnsi="Verdana" w:cs="Times New Roman"/>
          <w:color w:val="222222"/>
          <w:sz w:val="21"/>
          <w:szCs w:val="21"/>
        </w:rPr>
      </w:pPr>
      <w:ins w:id="314" w:author="Unknown">
        <w:r w:rsidRPr="00095C0F">
          <w:rPr>
            <w:rFonts w:ascii="Verdana" w:eastAsia="Times New Roman" w:hAnsi="Verdana" w:cs="Times New Roman"/>
            <w:color w:val="222222"/>
            <w:sz w:val="21"/>
            <w:szCs w:val="21"/>
          </w:rPr>
          <w:t xml:space="preserve">Can anyone help </w:t>
        </w:r>
        <w:proofErr w:type="gramStart"/>
        <w:r w:rsidRPr="00095C0F">
          <w:rPr>
            <w:rFonts w:ascii="Verdana" w:eastAsia="Times New Roman" w:hAnsi="Verdana" w:cs="Times New Roman"/>
            <w:color w:val="222222"/>
            <w:sz w:val="21"/>
            <w:szCs w:val="21"/>
          </w:rPr>
          <w:t>me !</w:t>
        </w:r>
        <w:proofErr w:type="gramEnd"/>
      </w:ins>
    </w:p>
    <w:p w:rsidR="00095C0F" w:rsidRPr="00095C0F" w:rsidRDefault="00095C0F" w:rsidP="00095C0F">
      <w:pPr>
        <w:shd w:val="clear" w:color="auto" w:fill="DFDFDF"/>
        <w:spacing w:after="0" w:line="369" w:lineRule="atLeast"/>
        <w:ind w:left="720"/>
        <w:rPr>
          <w:ins w:id="315" w:author="Unknown"/>
          <w:rFonts w:ascii="Verdana" w:eastAsia="Times New Roman" w:hAnsi="Verdana" w:cs="Times New Roman"/>
          <w:color w:val="222222"/>
          <w:sz w:val="21"/>
          <w:szCs w:val="21"/>
        </w:rPr>
      </w:pPr>
      <w:ins w:id="316" w:author="Unknown">
        <w:r w:rsidRPr="00095C0F">
          <w:rPr>
            <w:rFonts w:ascii="Verdana" w:eastAsia="Times New Roman" w:hAnsi="Verdana" w:cs="Times New Roman"/>
            <w:color w:val="222222"/>
            <w:sz w:val="21"/>
            <w:szCs w:val="21"/>
          </w:rPr>
          <w:t xml:space="preserve">How to automate a windows mobile </w:t>
        </w:r>
        <w:proofErr w:type="gramStart"/>
        <w:r w:rsidRPr="00095C0F">
          <w:rPr>
            <w:rFonts w:ascii="Verdana" w:eastAsia="Times New Roman" w:hAnsi="Verdana" w:cs="Times New Roman"/>
            <w:color w:val="222222"/>
            <w:sz w:val="21"/>
            <w:szCs w:val="21"/>
          </w:rPr>
          <w:t>application ?</w:t>
        </w:r>
        <w:proofErr w:type="gramEnd"/>
        <w:r w:rsidRPr="00095C0F">
          <w:rPr>
            <w:rFonts w:ascii="Verdana" w:eastAsia="Times New Roman" w:hAnsi="Verdana" w:cs="Times New Roman"/>
            <w:color w:val="222222"/>
            <w:sz w:val="21"/>
            <w:szCs w:val="21"/>
          </w:rPr>
          <w:br/>
          <w:t>Do we have any paid/open source tools available in market?</w:t>
        </w:r>
      </w:ins>
    </w:p>
    <w:p w:rsidR="00095C0F" w:rsidRPr="00095C0F" w:rsidRDefault="00095C0F" w:rsidP="00095C0F">
      <w:pPr>
        <w:spacing w:after="0" w:line="436" w:lineRule="atLeast"/>
        <w:rPr>
          <w:ins w:id="317" w:author="Unknown"/>
          <w:rFonts w:ascii="Verdana" w:eastAsia="Times New Roman" w:hAnsi="Verdana" w:cs="Times New Roman"/>
          <w:color w:val="999999"/>
          <w:sz w:val="18"/>
          <w:szCs w:val="18"/>
        </w:rPr>
      </w:pPr>
      <w:ins w:id="318"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"comment-214730"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#33</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proofErr w:type="gramStart"/>
        <w:r w:rsidRPr="00095C0F">
          <w:rPr>
            <w:rFonts w:ascii="Verdana" w:eastAsia="Times New Roman" w:hAnsi="Verdana" w:cs="Times New Roman"/>
            <w:b/>
            <w:bCs/>
            <w:color w:val="000000"/>
            <w:sz w:val="26"/>
          </w:rPr>
          <w:t>kish</w:t>
        </w:r>
        <w:proofErr w:type="spellEnd"/>
        <w:proofErr w:type="gramEnd"/>
      </w:ins>
    </w:p>
    <w:p w:rsidR="00095C0F" w:rsidRPr="00095C0F" w:rsidRDefault="00095C0F" w:rsidP="00095C0F">
      <w:pPr>
        <w:shd w:val="clear" w:color="auto" w:fill="DFDFDF"/>
        <w:spacing w:after="277" w:line="369" w:lineRule="atLeast"/>
        <w:ind w:left="720"/>
        <w:rPr>
          <w:ins w:id="319" w:author="Unknown"/>
          <w:rFonts w:ascii="Verdana" w:eastAsia="Times New Roman" w:hAnsi="Verdana" w:cs="Times New Roman"/>
          <w:color w:val="222222"/>
          <w:sz w:val="21"/>
          <w:szCs w:val="21"/>
        </w:rPr>
      </w:pPr>
      <w:ins w:id="320" w:author="Unknown">
        <w:r w:rsidRPr="00095C0F">
          <w:rPr>
            <w:rFonts w:ascii="Verdana" w:eastAsia="Times New Roman" w:hAnsi="Verdana" w:cs="Times New Roman"/>
            <w:color w:val="222222"/>
            <w:sz w:val="21"/>
            <w:szCs w:val="21"/>
          </w:rPr>
          <w:t xml:space="preserve">Yes </w:t>
        </w:r>
        <w:proofErr w:type="spellStart"/>
        <w:proofErr w:type="gramStart"/>
        <w:r w:rsidRPr="00095C0F">
          <w:rPr>
            <w:rFonts w:ascii="Verdana" w:eastAsia="Times New Roman" w:hAnsi="Verdana" w:cs="Times New Roman"/>
            <w:color w:val="222222"/>
            <w:sz w:val="21"/>
            <w:szCs w:val="21"/>
          </w:rPr>
          <w:t>Waseem</w:t>
        </w:r>
        <w:proofErr w:type="spellEnd"/>
        <w:r w:rsidRPr="00095C0F">
          <w:rPr>
            <w:rFonts w:ascii="Verdana" w:eastAsia="Times New Roman" w:hAnsi="Verdana" w:cs="Times New Roman"/>
            <w:color w:val="222222"/>
            <w:sz w:val="21"/>
            <w:szCs w:val="21"/>
          </w:rPr>
          <w:t xml:space="preserve"> ,</w:t>
        </w:r>
        <w:proofErr w:type="gramEnd"/>
        <w:r w:rsidRPr="00095C0F">
          <w:rPr>
            <w:rFonts w:ascii="Verdana" w:eastAsia="Times New Roman" w:hAnsi="Verdana" w:cs="Times New Roman"/>
            <w:color w:val="222222"/>
            <w:sz w:val="21"/>
            <w:szCs w:val="21"/>
          </w:rPr>
          <w:t xml:space="preserve"> tool you find that </w:t>
        </w:r>
        <w:proofErr w:type="spellStart"/>
        <w:r w:rsidRPr="00095C0F">
          <w:rPr>
            <w:rFonts w:ascii="Verdana" w:eastAsia="Times New Roman" w:hAnsi="Verdana" w:cs="Times New Roman"/>
            <w:color w:val="222222"/>
            <w:sz w:val="21"/>
            <w:szCs w:val="21"/>
          </w:rPr>
          <w:t>ranorax</w:t>
        </w:r>
        <w:proofErr w:type="spellEnd"/>
        <w:r w:rsidRPr="00095C0F">
          <w:rPr>
            <w:rFonts w:ascii="Verdana" w:eastAsia="Times New Roman" w:hAnsi="Verdana" w:cs="Times New Roman"/>
            <w:color w:val="222222"/>
            <w:sz w:val="21"/>
            <w:szCs w:val="21"/>
          </w:rPr>
          <w:t xml:space="preserve"> but before going on , you must have the knowledge to play with JAVA</w:t>
        </w:r>
      </w:ins>
    </w:p>
    <w:p w:rsidR="00095C0F" w:rsidRPr="00095C0F" w:rsidRDefault="00095C0F" w:rsidP="00095C0F">
      <w:pPr>
        <w:spacing w:after="0" w:line="436" w:lineRule="atLeast"/>
        <w:rPr>
          <w:ins w:id="321" w:author="Unknown"/>
          <w:rFonts w:ascii="Verdana" w:eastAsia="Times New Roman" w:hAnsi="Verdana" w:cs="Times New Roman"/>
          <w:color w:val="999999"/>
          <w:sz w:val="18"/>
          <w:szCs w:val="18"/>
        </w:rPr>
      </w:pPr>
      <w:ins w:id="322" w:author="Unknown">
        <w:r w:rsidRPr="00095C0F">
          <w:rPr>
            <w:rFonts w:ascii="Verdana" w:eastAsia="Times New Roman" w:hAnsi="Verdana" w:cs="Times New Roman"/>
            <w:color w:val="999999"/>
            <w:sz w:val="18"/>
          </w:rPr>
          <w:fldChar w:fldCharType="begin"/>
        </w:r>
        <w:r w:rsidRPr="00095C0F">
          <w:rPr>
            <w:rFonts w:ascii="Verdana" w:eastAsia="Times New Roman" w:hAnsi="Verdana" w:cs="Times New Roman"/>
            <w:color w:val="999999"/>
            <w:sz w:val="18"/>
          </w:rPr>
          <w:instrText xml:space="preserve"> HYPERLINK "http://www.softwaretestinghelp.com/5-best-automation-tools-for-testing-android-applications/" \l "comment-214732" \o "Permalink to this comment" </w:instrText>
        </w:r>
        <w:r w:rsidRPr="00095C0F">
          <w:rPr>
            <w:rFonts w:ascii="Verdana" w:eastAsia="Times New Roman" w:hAnsi="Verdana" w:cs="Times New Roman"/>
            <w:color w:val="999999"/>
            <w:sz w:val="18"/>
          </w:rPr>
          <w:fldChar w:fldCharType="separate"/>
        </w:r>
        <w:r w:rsidRPr="00095C0F">
          <w:rPr>
            <w:rFonts w:ascii="Verdana" w:eastAsia="Times New Roman" w:hAnsi="Verdana" w:cs="Times New Roman"/>
            <w:color w:val="999999"/>
            <w:sz w:val="18"/>
            <w:u w:val="single"/>
          </w:rPr>
          <w:t>#34</w:t>
        </w:r>
        <w:r w:rsidRPr="00095C0F">
          <w:rPr>
            <w:rFonts w:ascii="Verdana" w:eastAsia="Times New Roman" w:hAnsi="Verdana" w:cs="Times New Roman"/>
            <w:color w:val="999999"/>
            <w:sz w:val="18"/>
          </w:rPr>
          <w:fldChar w:fldCharType="end"/>
        </w:r>
        <w:r w:rsidRPr="00095C0F">
          <w:rPr>
            <w:rFonts w:ascii="Verdana" w:eastAsia="Times New Roman" w:hAnsi="Verdana" w:cs="Times New Roman"/>
            <w:color w:val="999999"/>
            <w:sz w:val="18"/>
          </w:rPr>
          <w:t> </w:t>
        </w:r>
        <w:proofErr w:type="spellStart"/>
        <w:proofErr w:type="gramStart"/>
        <w:r w:rsidRPr="00095C0F">
          <w:rPr>
            <w:rFonts w:ascii="Verdana" w:eastAsia="Times New Roman" w:hAnsi="Verdana" w:cs="Times New Roman"/>
            <w:b/>
            <w:bCs/>
            <w:color w:val="000000"/>
            <w:sz w:val="26"/>
          </w:rPr>
          <w:t>kish</w:t>
        </w:r>
        <w:proofErr w:type="spellEnd"/>
        <w:proofErr w:type="gramEnd"/>
      </w:ins>
    </w:p>
    <w:p w:rsidR="00095C0F" w:rsidRPr="00095C0F" w:rsidRDefault="00095C0F" w:rsidP="00095C0F">
      <w:pPr>
        <w:shd w:val="clear" w:color="auto" w:fill="DFDFDF"/>
        <w:spacing w:after="277" w:line="369" w:lineRule="atLeast"/>
        <w:ind w:left="720"/>
        <w:rPr>
          <w:ins w:id="323" w:author="Unknown"/>
          <w:rFonts w:ascii="Verdana" w:eastAsia="Times New Roman" w:hAnsi="Verdana" w:cs="Times New Roman"/>
          <w:color w:val="222222"/>
          <w:sz w:val="21"/>
          <w:szCs w:val="21"/>
        </w:rPr>
      </w:pPr>
      <w:proofErr w:type="gramStart"/>
      <w:ins w:id="324" w:author="Unknown">
        <w:r w:rsidRPr="00095C0F">
          <w:rPr>
            <w:rFonts w:ascii="Verdana" w:eastAsia="Times New Roman" w:hAnsi="Verdana" w:cs="Times New Roman"/>
            <w:color w:val="222222"/>
            <w:sz w:val="21"/>
            <w:szCs w:val="21"/>
          </w:rPr>
          <w:t>hi</w:t>
        </w:r>
        <w:proofErr w:type="gramEnd"/>
        <w:r w:rsidRPr="00095C0F">
          <w:rPr>
            <w:rFonts w:ascii="Verdana" w:eastAsia="Times New Roman" w:hAnsi="Verdana" w:cs="Times New Roman"/>
            <w:color w:val="222222"/>
            <w:sz w:val="21"/>
            <w:szCs w:val="21"/>
          </w:rPr>
          <w:t xml:space="preserve"> </w:t>
        </w:r>
        <w:proofErr w:type="spellStart"/>
        <w:r w:rsidRPr="00095C0F">
          <w:rPr>
            <w:rFonts w:ascii="Verdana" w:eastAsia="Times New Roman" w:hAnsi="Verdana" w:cs="Times New Roman"/>
            <w:color w:val="222222"/>
            <w:sz w:val="21"/>
            <w:szCs w:val="21"/>
          </w:rPr>
          <w:t>oleg</w:t>
        </w:r>
        <w:proofErr w:type="spellEnd"/>
        <w:r w:rsidRPr="00095C0F">
          <w:rPr>
            <w:rFonts w:ascii="Verdana" w:eastAsia="Times New Roman" w:hAnsi="Verdana" w:cs="Times New Roman"/>
            <w:color w:val="222222"/>
            <w:sz w:val="21"/>
            <w:szCs w:val="21"/>
          </w:rPr>
          <w:t>,</w:t>
        </w:r>
      </w:ins>
    </w:p>
    <w:p w:rsidR="00095C0F" w:rsidRPr="00095C0F" w:rsidRDefault="00095C0F" w:rsidP="00095C0F">
      <w:pPr>
        <w:shd w:val="clear" w:color="auto" w:fill="DFDFDF"/>
        <w:spacing w:after="277" w:line="369" w:lineRule="atLeast"/>
        <w:ind w:left="720"/>
        <w:rPr>
          <w:ins w:id="325" w:author="Unknown"/>
          <w:rFonts w:ascii="Verdana" w:eastAsia="Times New Roman" w:hAnsi="Verdana" w:cs="Times New Roman"/>
          <w:color w:val="222222"/>
          <w:sz w:val="21"/>
          <w:szCs w:val="21"/>
        </w:rPr>
      </w:pPr>
      <w:ins w:id="326" w:author="Unknown">
        <w:r w:rsidRPr="00095C0F">
          <w:rPr>
            <w:rFonts w:ascii="Verdana" w:eastAsia="Times New Roman" w:hAnsi="Verdana" w:cs="Times New Roman"/>
            <w:color w:val="222222"/>
            <w:sz w:val="21"/>
            <w:szCs w:val="21"/>
          </w:rPr>
          <w:t xml:space="preserve">I aware with java few now </w:t>
        </w:r>
        <w:proofErr w:type="spellStart"/>
        <w:r w:rsidRPr="00095C0F">
          <w:rPr>
            <w:rFonts w:ascii="Verdana" w:eastAsia="Times New Roman" w:hAnsi="Verdana" w:cs="Times New Roman"/>
            <w:color w:val="222222"/>
            <w:sz w:val="21"/>
            <w:szCs w:val="21"/>
          </w:rPr>
          <w:t>i</w:t>
        </w:r>
        <w:proofErr w:type="spellEnd"/>
        <w:r w:rsidRPr="00095C0F">
          <w:rPr>
            <w:rFonts w:ascii="Verdana" w:eastAsia="Times New Roman" w:hAnsi="Verdana" w:cs="Times New Roman"/>
            <w:color w:val="222222"/>
            <w:sz w:val="21"/>
            <w:szCs w:val="21"/>
          </w:rPr>
          <w:t xml:space="preserve"> want to know the easy implementable tool for android and </w:t>
        </w:r>
        <w:proofErr w:type="spellStart"/>
        <w:r w:rsidRPr="00095C0F">
          <w:rPr>
            <w:rFonts w:ascii="Verdana" w:eastAsia="Times New Roman" w:hAnsi="Verdana" w:cs="Times New Roman"/>
            <w:color w:val="222222"/>
            <w:sz w:val="21"/>
            <w:szCs w:val="21"/>
          </w:rPr>
          <w:t>ios</w:t>
        </w:r>
        <w:proofErr w:type="spellEnd"/>
        <w:r w:rsidRPr="00095C0F">
          <w:rPr>
            <w:rFonts w:ascii="Verdana" w:eastAsia="Times New Roman" w:hAnsi="Verdana" w:cs="Times New Roman"/>
            <w:color w:val="222222"/>
            <w:sz w:val="21"/>
            <w:szCs w:val="21"/>
          </w:rPr>
          <w:t xml:space="preserve">. Can you tell me which </w:t>
        </w:r>
        <w:proofErr w:type="gramStart"/>
        <w:r w:rsidRPr="00095C0F">
          <w:rPr>
            <w:rFonts w:ascii="Verdana" w:eastAsia="Times New Roman" w:hAnsi="Verdana" w:cs="Times New Roman"/>
            <w:color w:val="222222"/>
            <w:sz w:val="21"/>
            <w:szCs w:val="21"/>
          </w:rPr>
          <w:t>is the best one</w:t>
        </w:r>
        <w:proofErr w:type="gramEnd"/>
        <w:r w:rsidRPr="00095C0F">
          <w:rPr>
            <w:rFonts w:ascii="Verdana" w:eastAsia="Times New Roman" w:hAnsi="Verdana" w:cs="Times New Roman"/>
            <w:color w:val="222222"/>
            <w:sz w:val="21"/>
            <w:szCs w:val="21"/>
          </w:rPr>
          <w:t>? Even I m aware with web-driver not among but I do…</w:t>
        </w:r>
      </w:ins>
    </w:p>
    <w:p w:rsidR="00095C0F" w:rsidRPr="00095C0F" w:rsidRDefault="00095C0F" w:rsidP="00095C0F">
      <w:pPr>
        <w:spacing w:before="533" w:after="0" w:line="267" w:lineRule="atLeast"/>
        <w:outlineLvl w:val="2"/>
        <w:rPr>
          <w:ins w:id="327" w:author="Unknown"/>
          <w:rFonts w:ascii="Helvetica" w:eastAsia="Times New Roman" w:hAnsi="Helvetica" w:cs="Helvetica"/>
          <w:b/>
          <w:bCs/>
          <w:color w:val="000000"/>
          <w:sz w:val="29"/>
          <w:szCs w:val="29"/>
        </w:rPr>
      </w:pPr>
      <w:ins w:id="328" w:author="Unknown">
        <w:r w:rsidRPr="00095C0F">
          <w:rPr>
            <w:rFonts w:ascii="Helvetica" w:eastAsia="Times New Roman" w:hAnsi="Helvetica" w:cs="Helvetica"/>
            <w:b/>
            <w:bCs/>
            <w:color w:val="000000"/>
            <w:sz w:val="29"/>
            <w:szCs w:val="29"/>
          </w:rPr>
          <w:t>Leave a Comment</w:t>
        </w:r>
      </w:ins>
    </w:p>
    <w:p w:rsidR="00095C0F" w:rsidRPr="00095C0F" w:rsidRDefault="00095C0F" w:rsidP="00095C0F">
      <w:pPr>
        <w:pBdr>
          <w:bottom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Top of Form</w:t>
      </w:r>
    </w:p>
    <w:p w:rsidR="00095C0F" w:rsidRPr="00095C0F" w:rsidRDefault="00095C0F" w:rsidP="00095C0F">
      <w:pPr>
        <w:spacing w:after="0" w:line="240" w:lineRule="auto"/>
        <w:rPr>
          <w:ins w:id="329" w:author="Unknown"/>
          <w:rFonts w:ascii="Verdana" w:eastAsia="Times New Roman" w:hAnsi="Verdana" w:cs="Times New Roman"/>
          <w:color w:val="222222"/>
          <w:sz w:val="16"/>
          <w:szCs w:val="16"/>
        </w:rPr>
      </w:pPr>
      <w:ins w:id="330" w:author="Unknown">
        <w:r w:rsidRPr="00095C0F">
          <w:rPr>
            <w:rFonts w:ascii="Verdana" w:eastAsia="Times New Roman" w:hAnsi="Verdana" w:cs="Times New Roman"/>
            <w:color w:val="222222"/>
            <w:sz w:val="16"/>
            <w:szCs w:val="16"/>
          </w:rPr>
          <w:object w:dxaOrig="225" w:dyaOrig="225">
            <v:shape id="_x0000_i1092" type="#_x0000_t75" style="width:60.65pt;height:17.8pt" o:ole="">
              <v:imagedata r:id="rId29" o:title=""/>
            </v:shape>
            <w:control r:id="rId30" w:name="DefaultOcxName2" w:shapeid="_x0000_i1092"/>
          </w:object>
        </w:r>
        <w:r w:rsidRPr="00095C0F">
          <w:rPr>
            <w:rFonts w:ascii="Verdana" w:eastAsia="Times New Roman" w:hAnsi="Verdana" w:cs="Times New Roman"/>
            <w:b/>
            <w:bCs/>
            <w:color w:val="222222"/>
            <w:sz w:val="16"/>
          </w:rPr>
          <w:t>Name</w:t>
        </w:r>
      </w:ins>
    </w:p>
    <w:p w:rsidR="00095C0F" w:rsidRPr="00095C0F" w:rsidRDefault="00095C0F" w:rsidP="00095C0F">
      <w:pPr>
        <w:spacing w:after="0" w:line="240" w:lineRule="auto"/>
        <w:rPr>
          <w:ins w:id="331" w:author="Unknown"/>
          <w:rFonts w:ascii="Verdana" w:eastAsia="Times New Roman" w:hAnsi="Verdana" w:cs="Times New Roman"/>
          <w:color w:val="222222"/>
          <w:sz w:val="16"/>
          <w:szCs w:val="16"/>
        </w:rPr>
      </w:pPr>
      <w:ins w:id="332" w:author="Unknown">
        <w:r w:rsidRPr="00095C0F">
          <w:rPr>
            <w:rFonts w:ascii="Verdana" w:eastAsia="Times New Roman" w:hAnsi="Verdana" w:cs="Times New Roman"/>
            <w:color w:val="222222"/>
            <w:sz w:val="16"/>
            <w:szCs w:val="16"/>
          </w:rPr>
          <w:object w:dxaOrig="225" w:dyaOrig="225">
            <v:shape id="_x0000_i1091" type="#_x0000_t75" style="width:60.65pt;height:17.8pt" o:ole="">
              <v:imagedata r:id="rId29" o:title=""/>
            </v:shape>
            <w:control r:id="rId31" w:name="DefaultOcxName3" w:shapeid="_x0000_i1091"/>
          </w:object>
        </w:r>
        <w:r w:rsidRPr="00095C0F">
          <w:rPr>
            <w:rFonts w:ascii="Verdana" w:eastAsia="Times New Roman" w:hAnsi="Verdana" w:cs="Times New Roman"/>
            <w:b/>
            <w:bCs/>
            <w:color w:val="222222"/>
            <w:sz w:val="16"/>
          </w:rPr>
          <w:t>Mail</w:t>
        </w:r>
      </w:ins>
    </w:p>
    <w:p w:rsidR="00095C0F" w:rsidRPr="00095C0F" w:rsidRDefault="00095C0F" w:rsidP="00095C0F">
      <w:pPr>
        <w:spacing w:after="0" w:line="240" w:lineRule="auto"/>
        <w:rPr>
          <w:ins w:id="333" w:author="Unknown"/>
          <w:rFonts w:ascii="Verdana" w:eastAsia="Times New Roman" w:hAnsi="Verdana" w:cs="Times New Roman"/>
          <w:color w:val="222222"/>
          <w:sz w:val="16"/>
          <w:szCs w:val="16"/>
        </w:rPr>
      </w:pPr>
      <w:ins w:id="334" w:author="Unknown">
        <w:r w:rsidRPr="00095C0F">
          <w:rPr>
            <w:rFonts w:ascii="Verdana" w:eastAsia="Times New Roman" w:hAnsi="Verdana" w:cs="Times New Roman"/>
            <w:color w:val="222222"/>
            <w:sz w:val="16"/>
            <w:szCs w:val="16"/>
          </w:rPr>
          <w:object w:dxaOrig="225" w:dyaOrig="225">
            <v:shape id="_x0000_i1090" type="#_x0000_t75" style="width:60.65pt;height:17.8pt" o:ole="">
              <v:imagedata r:id="rId29" o:title=""/>
            </v:shape>
            <w:control r:id="rId32" w:name="DefaultOcxName4" w:shapeid="_x0000_i1090"/>
          </w:object>
        </w:r>
        <w:r w:rsidRPr="00095C0F">
          <w:rPr>
            <w:rFonts w:ascii="Verdana" w:eastAsia="Times New Roman" w:hAnsi="Verdana" w:cs="Times New Roman"/>
            <w:b/>
            <w:bCs/>
            <w:color w:val="222222"/>
            <w:sz w:val="16"/>
          </w:rPr>
          <w:t>Website (Optional)</w:t>
        </w:r>
      </w:ins>
    </w:p>
    <w:p w:rsidR="00095C0F" w:rsidRPr="00095C0F" w:rsidRDefault="00095C0F" w:rsidP="00095C0F">
      <w:pPr>
        <w:spacing w:after="0" w:line="240" w:lineRule="auto"/>
        <w:rPr>
          <w:ins w:id="335" w:author="Unknown"/>
          <w:rFonts w:ascii="Verdana" w:eastAsia="Times New Roman" w:hAnsi="Verdana" w:cs="Times New Roman"/>
          <w:color w:val="222222"/>
          <w:sz w:val="16"/>
          <w:szCs w:val="16"/>
        </w:rPr>
      </w:pPr>
      <w:ins w:id="336" w:author="Unknown">
        <w:r w:rsidRPr="00095C0F">
          <w:rPr>
            <w:rFonts w:ascii="Verdana" w:eastAsia="Times New Roman" w:hAnsi="Verdana" w:cs="Times New Roman"/>
            <w:color w:val="222222"/>
            <w:sz w:val="16"/>
            <w:szCs w:val="16"/>
          </w:rPr>
          <w:object w:dxaOrig="225" w:dyaOrig="225">
            <v:shape id="_x0000_i1089" type="#_x0000_t75" style="width:136.7pt;height:92.2pt" o:ole="">
              <v:imagedata r:id="rId33" o:title=""/>
            </v:shape>
            <w:control r:id="rId34" w:name="DefaultOcxName5" w:shapeid="_x0000_i1089"/>
          </w:object>
        </w:r>
      </w:ins>
    </w:p>
    <w:p w:rsidR="00095C0F" w:rsidRPr="00095C0F" w:rsidRDefault="00095C0F" w:rsidP="00095C0F">
      <w:pPr>
        <w:spacing w:after="0" w:line="240" w:lineRule="auto"/>
        <w:rPr>
          <w:ins w:id="337" w:author="Unknown"/>
          <w:rFonts w:ascii="Verdana" w:eastAsia="Times New Roman" w:hAnsi="Verdana" w:cs="Times New Roman"/>
          <w:color w:val="222222"/>
          <w:sz w:val="16"/>
          <w:szCs w:val="16"/>
        </w:rPr>
      </w:pPr>
      <w:ins w:id="338" w:author="Unknown">
        <w:r w:rsidRPr="00095C0F">
          <w:rPr>
            <w:rFonts w:ascii="Verdana" w:eastAsia="Times New Roman" w:hAnsi="Verdana" w:cs="Times New Roman"/>
            <w:color w:val="222222"/>
            <w:sz w:val="16"/>
            <w:szCs w:val="16"/>
          </w:rPr>
          <w:object w:dxaOrig="225" w:dyaOrig="225">
            <v:shape id="_x0000_i1088" type="#_x0000_t75" style="width:36.4pt;height:22.65pt" o:ole="">
              <v:imagedata r:id="rId35" o:title=""/>
            </v:shape>
            <w:control r:id="rId36" w:name="DefaultOcxName6" w:shapeid="_x0000_i1088"/>
          </w:object>
        </w:r>
      </w:ins>
    </w:p>
    <w:p w:rsidR="00095C0F" w:rsidRPr="00095C0F" w:rsidRDefault="00095C0F" w:rsidP="00095C0F">
      <w:pPr>
        <w:pBdr>
          <w:top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Bottom of Form</w:t>
      </w:r>
    </w:p>
    <w:p w:rsidR="00095C0F" w:rsidRPr="00095C0F" w:rsidRDefault="00095C0F" w:rsidP="00095C0F">
      <w:pPr>
        <w:numPr>
          <w:ilvl w:val="0"/>
          <w:numId w:val="3"/>
        </w:numPr>
        <w:spacing w:after="600" w:line="400" w:lineRule="atLeast"/>
        <w:ind w:left="0"/>
        <w:rPr>
          <w:ins w:id="339" w:author="Unknown"/>
          <w:rFonts w:ascii="Verdana" w:eastAsia="Times New Roman" w:hAnsi="Verdana" w:cs="Times New Roman"/>
          <w:color w:val="222222"/>
          <w:sz w:val="19"/>
          <w:szCs w:val="19"/>
        </w:rPr>
      </w:pPr>
    </w:p>
    <w:p w:rsidR="00095C0F" w:rsidRPr="00095C0F" w:rsidRDefault="00095C0F" w:rsidP="00095C0F">
      <w:pPr>
        <w:pBdr>
          <w:bottom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Top of Form</w:t>
      </w:r>
    </w:p>
    <w:p w:rsidR="00095C0F" w:rsidRPr="00095C0F" w:rsidRDefault="00095C0F" w:rsidP="00095C0F">
      <w:pPr>
        <w:shd w:val="clear" w:color="auto" w:fill="2B1C13"/>
        <w:spacing w:after="0" w:line="267" w:lineRule="atLeast"/>
        <w:jc w:val="center"/>
        <w:outlineLvl w:val="2"/>
        <w:rPr>
          <w:ins w:id="340" w:author="Unknown"/>
          <w:rFonts w:ascii="Helvetica" w:eastAsia="Times New Roman" w:hAnsi="Helvetica" w:cs="Helvetica"/>
          <w:b/>
          <w:bCs/>
          <w:color w:val="000000"/>
          <w:sz w:val="26"/>
          <w:szCs w:val="26"/>
        </w:rPr>
      </w:pPr>
      <w:ins w:id="341" w:author="Unknown">
        <w:r w:rsidRPr="00095C0F">
          <w:rPr>
            <w:rFonts w:ascii="Helvetica" w:eastAsia="Times New Roman" w:hAnsi="Helvetica" w:cs="Helvetica"/>
            <w:b/>
            <w:bCs/>
            <w:color w:val="FFFF00"/>
            <w:sz w:val="29"/>
            <w:szCs w:val="29"/>
          </w:rPr>
          <w:t>Download Free eBook + Get Blog Updates</w:t>
        </w:r>
      </w:ins>
    </w:p>
    <w:p w:rsidR="00095C0F" w:rsidRPr="00095C0F" w:rsidRDefault="00095C0F" w:rsidP="00095C0F">
      <w:pPr>
        <w:shd w:val="clear" w:color="auto" w:fill="2B1C13"/>
        <w:spacing w:after="0" w:line="400" w:lineRule="atLeast"/>
        <w:rPr>
          <w:ins w:id="342" w:author="Unknown"/>
          <w:rFonts w:ascii="Verdana" w:eastAsia="Times New Roman" w:hAnsi="Verdana" w:cs="Times New Roman"/>
          <w:color w:val="FFFFFF"/>
          <w:sz w:val="18"/>
          <w:szCs w:val="18"/>
        </w:rPr>
      </w:pPr>
      <w:proofErr w:type="gramStart"/>
      <w:ins w:id="343" w:author="Unknown">
        <w:r w:rsidRPr="00095C0F">
          <w:rPr>
            <w:rFonts w:ascii="Verdana" w:eastAsia="Times New Roman" w:hAnsi="Verdana" w:cs="Times New Roman"/>
            <w:color w:val="FFFFFF"/>
            <w:sz w:val="18"/>
            <w:szCs w:val="18"/>
          </w:rPr>
          <w:t>Your</w:t>
        </w:r>
        <w:proofErr w:type="gramEnd"/>
        <w:r w:rsidRPr="00095C0F">
          <w:rPr>
            <w:rFonts w:ascii="Verdana" w:eastAsia="Times New Roman" w:hAnsi="Verdana" w:cs="Times New Roman"/>
            <w:color w:val="FFFFFF"/>
            <w:sz w:val="18"/>
            <w:szCs w:val="18"/>
          </w:rPr>
          <w:t xml:space="preserve"> Email:</w:t>
        </w:r>
      </w:ins>
    </w:p>
    <w:p w:rsidR="00095C0F" w:rsidRPr="00095C0F" w:rsidRDefault="00095C0F" w:rsidP="00095C0F">
      <w:pPr>
        <w:shd w:val="clear" w:color="auto" w:fill="2B1C13"/>
        <w:spacing w:after="0" w:line="400" w:lineRule="atLeast"/>
        <w:rPr>
          <w:ins w:id="344" w:author="Unknown"/>
          <w:rFonts w:ascii="Verdana" w:eastAsia="Times New Roman" w:hAnsi="Verdana" w:cs="Times New Roman"/>
          <w:color w:val="FFFFFF"/>
          <w:sz w:val="18"/>
          <w:szCs w:val="18"/>
        </w:rPr>
      </w:pPr>
      <w:ins w:id="345" w:author="Unknown">
        <w:r w:rsidRPr="00095C0F">
          <w:rPr>
            <w:rFonts w:ascii="Verdana" w:eastAsia="Times New Roman" w:hAnsi="Verdana" w:cs="Times New Roman"/>
            <w:color w:val="FFFFFF"/>
            <w:sz w:val="18"/>
            <w:szCs w:val="18"/>
          </w:rPr>
          <w:object w:dxaOrig="225" w:dyaOrig="225">
            <v:shape id="_x0000_i1087" type="#_x0000_t75" style="width:60.65pt;height:17.8pt" o:ole="">
              <v:imagedata r:id="rId29" o:title=""/>
            </v:shape>
            <w:control r:id="rId37" w:name="DefaultOcxName7" w:shapeid="_x0000_i1087"/>
          </w:object>
        </w:r>
      </w:ins>
    </w:p>
    <w:p w:rsidR="00095C0F" w:rsidRPr="00095C0F" w:rsidRDefault="00095C0F" w:rsidP="00095C0F">
      <w:pPr>
        <w:shd w:val="clear" w:color="auto" w:fill="2B1C13"/>
        <w:spacing w:after="100" w:line="400" w:lineRule="atLeast"/>
        <w:jc w:val="center"/>
        <w:rPr>
          <w:ins w:id="346" w:author="Unknown"/>
          <w:rFonts w:ascii="Verdana" w:eastAsia="Times New Roman" w:hAnsi="Verdana" w:cs="Times New Roman"/>
          <w:color w:val="FFFFFF"/>
          <w:sz w:val="18"/>
          <w:szCs w:val="18"/>
        </w:rPr>
      </w:pPr>
      <w:ins w:id="347" w:author="Unknown">
        <w:r w:rsidRPr="00095C0F">
          <w:rPr>
            <w:rFonts w:ascii="Verdana" w:eastAsia="Times New Roman" w:hAnsi="Verdana" w:cs="Times New Roman"/>
            <w:color w:val="FFFFFF"/>
            <w:sz w:val="18"/>
            <w:szCs w:val="18"/>
          </w:rPr>
          <w:object w:dxaOrig="225" w:dyaOrig="225">
            <v:shape id="_x0000_i1086" type="#_x0000_t75" style="width:1in;height:1in" o:ole="">
              <v:imagedata r:id="rId38" o:title=""/>
            </v:shape>
            <w:control r:id="rId39" w:name="DefaultOcxName8" w:shapeid="_x0000_i1086"/>
          </w:object>
        </w:r>
      </w:ins>
    </w:p>
    <w:p w:rsidR="00095C0F" w:rsidRPr="00095C0F" w:rsidRDefault="00095C0F" w:rsidP="00095C0F">
      <w:pPr>
        <w:pBdr>
          <w:top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Bottom of Form</w:t>
      </w:r>
    </w:p>
    <w:p w:rsidR="00095C0F" w:rsidRPr="00095C0F" w:rsidRDefault="00095C0F" w:rsidP="00095C0F">
      <w:pPr>
        <w:numPr>
          <w:ilvl w:val="0"/>
          <w:numId w:val="3"/>
        </w:numPr>
        <w:pBdr>
          <w:bottom w:val="double" w:sz="6" w:space="0" w:color="CCCCCC"/>
        </w:pBdr>
        <w:spacing w:after="120" w:line="373" w:lineRule="atLeast"/>
        <w:ind w:left="0"/>
        <w:outlineLvl w:val="1"/>
        <w:rPr>
          <w:ins w:id="348" w:author="Unknown"/>
          <w:rFonts w:ascii="Helvetica" w:eastAsia="Times New Roman" w:hAnsi="Helvetica" w:cs="Helvetica"/>
          <w:b/>
          <w:bCs/>
          <w:color w:val="000000"/>
          <w:spacing w:val="-16"/>
          <w:sz w:val="29"/>
          <w:szCs w:val="29"/>
        </w:rPr>
      </w:pPr>
      <w:ins w:id="349" w:author="Unknown">
        <w:r w:rsidRPr="00095C0F">
          <w:rPr>
            <w:rFonts w:ascii="Helvetica" w:eastAsia="Times New Roman" w:hAnsi="Helvetica" w:cs="Helvetica"/>
            <w:b/>
            <w:bCs/>
            <w:color w:val="000000"/>
            <w:spacing w:val="-16"/>
            <w:sz w:val="29"/>
            <w:szCs w:val="29"/>
          </w:rPr>
          <w:t>Latest Articles!</w:t>
        </w:r>
      </w:ins>
    </w:p>
    <w:p w:rsidR="00095C0F" w:rsidRPr="00095C0F" w:rsidRDefault="00095C0F" w:rsidP="00095C0F">
      <w:pPr>
        <w:numPr>
          <w:ilvl w:val="1"/>
          <w:numId w:val="3"/>
        </w:numPr>
        <w:spacing w:after="0" w:line="400" w:lineRule="atLeast"/>
        <w:ind w:left="0"/>
        <w:rPr>
          <w:ins w:id="350" w:author="Unknown"/>
          <w:rFonts w:ascii="Verdana" w:eastAsia="Times New Roman" w:hAnsi="Verdana" w:cs="Times New Roman"/>
          <w:color w:val="222222"/>
          <w:sz w:val="19"/>
          <w:szCs w:val="19"/>
        </w:rPr>
      </w:pPr>
      <w:ins w:id="351"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"http://www.softwaretestinghelp.com/java-testing-tools/"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Top 25 Tools for Automated Testing of JAVA Applications (Part 3)</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52" w:author="Unknown"/>
          <w:rFonts w:ascii="Verdana" w:eastAsia="Times New Roman" w:hAnsi="Verdana" w:cs="Times New Roman"/>
          <w:color w:val="222222"/>
          <w:sz w:val="19"/>
          <w:szCs w:val="19"/>
        </w:rPr>
      </w:pPr>
      <w:ins w:id="353"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"http://www.softwaretestinghelp.com/automated-testing-of-j2ee-applications-part-2/"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How to Perform Automation Testing of JAVA/J2EE Applications (Part 2)</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54" w:author="Unknown"/>
          <w:rFonts w:ascii="Verdana" w:eastAsia="Times New Roman" w:hAnsi="Verdana" w:cs="Times New Roman"/>
          <w:color w:val="222222"/>
          <w:sz w:val="19"/>
          <w:szCs w:val="19"/>
        </w:rPr>
      </w:pPr>
      <w:ins w:id="355"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"http://www.softwaretestinghelp.com/testing-java-applications-part-1/"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How to Test JAVA Applications – Tips with Sample Test Cases (Part 1)</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56" w:author="Unknown"/>
          <w:rFonts w:ascii="Verdana" w:eastAsia="Times New Roman" w:hAnsi="Verdana" w:cs="Times New Roman"/>
          <w:color w:val="222222"/>
          <w:sz w:val="19"/>
          <w:szCs w:val="19"/>
        </w:rPr>
      </w:pPr>
      <w:ins w:id="357"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"http://www.softwaretestinghelp.com/difference-between-verification-vs-validation/"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 xml:space="preserve">Verification </w:t>
        </w:r>
        <w:proofErr w:type="spellStart"/>
        <w:r w:rsidRPr="00095C0F">
          <w:rPr>
            <w:rFonts w:ascii="Verdana" w:eastAsia="Times New Roman" w:hAnsi="Verdana" w:cs="Times New Roman"/>
            <w:color w:val="777777"/>
            <w:sz w:val="19"/>
            <w:u w:val="single"/>
          </w:rPr>
          <w:t>vs</w:t>
        </w:r>
        <w:proofErr w:type="spellEnd"/>
        <w:r w:rsidRPr="00095C0F">
          <w:rPr>
            <w:rFonts w:ascii="Verdana" w:eastAsia="Times New Roman" w:hAnsi="Verdana" w:cs="Times New Roman"/>
            <w:color w:val="777777"/>
            <w:sz w:val="19"/>
            <w:u w:val="single"/>
          </w:rPr>
          <w:t xml:space="preserve"> Validation – What’s the Difference and Why It is Important to Understand It</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58" w:author="Unknown"/>
          <w:rFonts w:ascii="Verdana" w:eastAsia="Times New Roman" w:hAnsi="Verdana" w:cs="Times New Roman"/>
          <w:color w:val="222222"/>
          <w:sz w:val="19"/>
          <w:szCs w:val="19"/>
        </w:rPr>
      </w:pPr>
      <w:ins w:id="359"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"http://www.softwaretestinghelp.com/how-to-install-and-use-vmware-virtual-machine-in-software-testing/"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 xml:space="preserve">How to Install and Use </w:t>
        </w:r>
        <w:proofErr w:type="spellStart"/>
        <w:r w:rsidRPr="00095C0F">
          <w:rPr>
            <w:rFonts w:ascii="Verdana" w:eastAsia="Times New Roman" w:hAnsi="Verdana" w:cs="Times New Roman"/>
            <w:color w:val="777777"/>
            <w:sz w:val="19"/>
            <w:u w:val="single"/>
          </w:rPr>
          <w:t>VMWare</w:t>
        </w:r>
        <w:proofErr w:type="spellEnd"/>
        <w:r w:rsidRPr="00095C0F">
          <w:rPr>
            <w:rFonts w:ascii="Verdana" w:eastAsia="Times New Roman" w:hAnsi="Verdana" w:cs="Times New Roman"/>
            <w:color w:val="777777"/>
            <w:sz w:val="19"/>
            <w:u w:val="single"/>
          </w:rPr>
          <w:t xml:space="preserve"> Virtual Machine in Software Testing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60" w:author="Unknown"/>
          <w:rFonts w:ascii="Verdana" w:eastAsia="Times New Roman" w:hAnsi="Verdana" w:cs="Times New Roman"/>
          <w:color w:val="222222"/>
          <w:sz w:val="19"/>
          <w:szCs w:val="19"/>
        </w:rPr>
      </w:pPr>
      <w:ins w:id="361"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"http://www.softwaretestinghelp.com/test-coverage/"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Test Coverage – What You Should Really Test?</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62" w:author="Unknown"/>
          <w:rFonts w:ascii="Verdana" w:eastAsia="Times New Roman" w:hAnsi="Verdana" w:cs="Times New Roman"/>
          <w:color w:val="222222"/>
          <w:sz w:val="19"/>
          <w:szCs w:val="19"/>
        </w:rPr>
      </w:pPr>
      <w:ins w:id="363"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"http://www.softwaretestinghelp.com/erp-testing-sap-testing-test-plan-part-2/"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How to Prepare Test Plan and Write Test Cases for ERP Application – ERP Testing Part-2</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0"/>
          <w:numId w:val="3"/>
        </w:numPr>
        <w:pBdr>
          <w:bottom w:val="double" w:sz="6" w:space="0" w:color="CCCCCC"/>
        </w:pBdr>
        <w:spacing w:after="120" w:line="373" w:lineRule="atLeast"/>
        <w:ind w:left="0"/>
        <w:outlineLvl w:val="1"/>
        <w:rPr>
          <w:ins w:id="364" w:author="Unknown"/>
          <w:rFonts w:ascii="Helvetica" w:eastAsia="Times New Roman" w:hAnsi="Helvetica" w:cs="Helvetica"/>
          <w:b/>
          <w:bCs/>
          <w:color w:val="000000"/>
          <w:spacing w:val="-16"/>
          <w:sz w:val="29"/>
          <w:szCs w:val="29"/>
        </w:rPr>
      </w:pPr>
      <w:ins w:id="365" w:author="Unknown">
        <w:r w:rsidRPr="00095C0F">
          <w:rPr>
            <w:rFonts w:ascii="Helvetica" w:eastAsia="Times New Roman" w:hAnsi="Helvetica" w:cs="Helvetica"/>
            <w:b/>
            <w:bCs/>
            <w:color w:val="000000"/>
            <w:spacing w:val="-16"/>
            <w:sz w:val="29"/>
            <w:szCs w:val="29"/>
          </w:rPr>
          <w:t>Best Online Training</w:t>
        </w:r>
      </w:ins>
    </w:p>
    <w:p w:rsidR="00095C0F" w:rsidRPr="00095C0F" w:rsidRDefault="00095C0F" w:rsidP="00095C0F">
      <w:pPr>
        <w:spacing w:after="0" w:line="400" w:lineRule="atLeast"/>
        <w:rPr>
          <w:ins w:id="366" w:author="Unknown"/>
          <w:rFonts w:ascii="Verdana" w:eastAsia="Times New Roman" w:hAnsi="Verdana" w:cs="Times New Roman"/>
          <w:color w:val="222222"/>
          <w:sz w:val="19"/>
          <w:szCs w:val="19"/>
        </w:rPr>
      </w:pPr>
      <w:r>
        <w:rPr>
          <w:rFonts w:ascii="Verdana" w:eastAsia="Times New Roman" w:hAnsi="Verdana" w:cs="Times New Roman"/>
          <w:noProof/>
          <w:color w:val="777777"/>
          <w:sz w:val="19"/>
          <w:szCs w:val="19"/>
        </w:rPr>
        <w:drawing>
          <wp:inline distT="0" distB="0" distL="0" distR="0">
            <wp:extent cx="1715770" cy="1335405"/>
            <wp:effectExtent l="19050" t="0" r="0" b="0"/>
            <wp:docPr id="10" name="Picture 10" descr="Software Testing Online Training Cours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Testing Online Training Course">
                      <a:hlinkClick r:id="rId26" tgtFrame="&quot;_blank&quot;"/>
                    </pic:cNvPr>
                    <pic:cNvPicPr>
                      <a:picLocks noChangeAspect="1" noChangeArrowheads="1"/>
                    </pic:cNvPicPr>
                  </pic:nvPicPr>
                  <pic:blipFill>
                    <a:blip r:embed="rId40"/>
                    <a:srcRect/>
                    <a:stretch>
                      <a:fillRect/>
                    </a:stretch>
                  </pic:blipFill>
                  <pic:spPr bwMode="auto">
                    <a:xfrm>
                      <a:off x="0" y="0"/>
                      <a:ext cx="1715770" cy="1335405"/>
                    </a:xfrm>
                    <a:prstGeom prst="rect">
                      <a:avLst/>
                    </a:prstGeom>
                    <a:noFill/>
                    <a:ln w="9525">
                      <a:noFill/>
                      <a:miter lim="800000"/>
                      <a:headEnd/>
                      <a:tailEnd/>
                    </a:ln>
                  </pic:spPr>
                </pic:pic>
              </a:graphicData>
            </a:graphic>
          </wp:inline>
        </w:drawing>
      </w:r>
      <w:ins w:id="367" w:author="Unknown">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br/>
        </w:r>
        <w:r w:rsidRPr="00095C0F">
          <w:rPr>
            <w:rFonts w:ascii="Verdana" w:eastAsia="Times New Roman" w:hAnsi="Verdana" w:cs="Times New Roman"/>
            <w:color w:val="222222"/>
            <w:sz w:val="19"/>
            <w:szCs w:val="19"/>
          </w:rPr>
          <w:br/>
        </w:r>
      </w:ins>
      <w:r>
        <w:rPr>
          <w:rFonts w:ascii="Verdana" w:eastAsia="Times New Roman" w:hAnsi="Verdana" w:cs="Times New Roman"/>
          <w:noProof/>
          <w:color w:val="777777"/>
          <w:sz w:val="19"/>
          <w:szCs w:val="19"/>
        </w:rPr>
        <w:drawing>
          <wp:inline distT="0" distB="0" distL="0" distR="0">
            <wp:extent cx="1715770" cy="1140460"/>
            <wp:effectExtent l="19050" t="0" r="0" b="0"/>
            <wp:docPr id="11" name="Picture 11" descr="Software Testing Trainer and authors Job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Testing Trainer and authors Jobs">
                      <a:hlinkClick r:id="rId41"/>
                    </pic:cNvPr>
                    <pic:cNvPicPr>
                      <a:picLocks noChangeAspect="1" noChangeArrowheads="1"/>
                    </pic:cNvPicPr>
                  </pic:nvPicPr>
                  <pic:blipFill>
                    <a:blip r:embed="rId42"/>
                    <a:srcRect/>
                    <a:stretch>
                      <a:fillRect/>
                    </a:stretch>
                  </pic:blipFill>
                  <pic:spPr bwMode="auto">
                    <a:xfrm>
                      <a:off x="0" y="0"/>
                      <a:ext cx="1715770" cy="1140460"/>
                    </a:xfrm>
                    <a:prstGeom prst="rect">
                      <a:avLst/>
                    </a:prstGeom>
                    <a:noFill/>
                    <a:ln w="9525">
                      <a:noFill/>
                      <a:miter lim="800000"/>
                      <a:headEnd/>
                      <a:tailEnd/>
                    </a:ln>
                  </pic:spPr>
                </pic:pic>
              </a:graphicData>
            </a:graphic>
          </wp:inline>
        </w:drawing>
      </w:r>
    </w:p>
    <w:p w:rsidR="00095C0F" w:rsidRPr="00095C0F" w:rsidRDefault="00095C0F" w:rsidP="00095C0F">
      <w:pPr>
        <w:numPr>
          <w:ilvl w:val="0"/>
          <w:numId w:val="3"/>
        </w:numPr>
        <w:pBdr>
          <w:bottom w:val="double" w:sz="6" w:space="0" w:color="CCCCCC"/>
        </w:pBdr>
        <w:spacing w:after="120" w:line="373" w:lineRule="atLeast"/>
        <w:ind w:left="0"/>
        <w:outlineLvl w:val="1"/>
        <w:rPr>
          <w:ins w:id="368" w:author="Unknown"/>
          <w:rFonts w:ascii="Helvetica" w:eastAsia="Times New Roman" w:hAnsi="Helvetica" w:cs="Helvetica"/>
          <w:b/>
          <w:bCs/>
          <w:color w:val="000000"/>
          <w:spacing w:val="-16"/>
          <w:sz w:val="29"/>
          <w:szCs w:val="29"/>
        </w:rPr>
      </w:pPr>
      <w:ins w:id="369" w:author="Unknown">
        <w:r w:rsidRPr="00095C0F">
          <w:rPr>
            <w:rFonts w:ascii="Helvetica" w:eastAsia="Times New Roman" w:hAnsi="Helvetica" w:cs="Helvetica"/>
            <w:b/>
            <w:bCs/>
            <w:color w:val="000000"/>
            <w:spacing w:val="-16"/>
            <w:sz w:val="29"/>
            <w:szCs w:val="29"/>
          </w:rPr>
          <w:t>Adv</w:t>
        </w:r>
      </w:ins>
    </w:p>
    <w:p w:rsidR="00095C0F" w:rsidRPr="00095C0F" w:rsidRDefault="00095C0F" w:rsidP="00095C0F">
      <w:pPr>
        <w:spacing w:after="0" w:line="146" w:lineRule="atLeast"/>
        <w:rPr>
          <w:ins w:id="370" w:author="Unknown"/>
          <w:rFonts w:ascii="Verdana" w:eastAsia="Times New Roman" w:hAnsi="Verdana" w:cs="Times New Roman"/>
          <w:color w:val="222222"/>
          <w:sz w:val="19"/>
          <w:szCs w:val="19"/>
        </w:rPr>
      </w:pPr>
      <w:r>
        <w:rPr>
          <w:rFonts w:ascii="Verdana" w:eastAsia="Times New Roman" w:hAnsi="Verdana" w:cs="Times New Roman"/>
          <w:noProof/>
          <w:color w:val="777777"/>
          <w:sz w:val="18"/>
          <w:szCs w:val="18"/>
        </w:rPr>
        <w:drawing>
          <wp:inline distT="0" distB="0" distL="0" distR="0">
            <wp:extent cx="1715770" cy="1428115"/>
            <wp:effectExtent l="19050" t="0" r="0" b="0"/>
            <wp:docPr id="12" name="Picture 12" descr="http://s3.buysellads.com/1279353/225672-1402065973.jpg">
              <a:hlinkClick xmlns:a="http://schemas.openxmlformats.org/drawingml/2006/main" r:id="rId43" tgtFrame="&quot;_blank&quot;" tooltip="&quot;Launching a new mobile app? Download our guide to mobile app 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buysellads.com/1279353/225672-1402065973.jpg">
                      <a:hlinkClick r:id="rId43" tgtFrame="&quot;_blank&quot;" tooltip="&quot;Launching a new mobile app? Download our guide to mobile app testing!&quot;"/>
                    </pic:cNvPr>
                    <pic:cNvPicPr>
                      <a:picLocks noChangeAspect="1" noChangeArrowheads="1"/>
                    </pic:cNvPicPr>
                  </pic:nvPicPr>
                  <pic:blipFill>
                    <a:blip r:embed="rId44"/>
                    <a:srcRect/>
                    <a:stretch>
                      <a:fillRect/>
                    </a:stretch>
                  </pic:blipFill>
                  <pic:spPr bwMode="auto">
                    <a:xfrm>
                      <a:off x="0" y="0"/>
                      <a:ext cx="1715770" cy="1428115"/>
                    </a:xfrm>
                    <a:prstGeom prst="rect">
                      <a:avLst/>
                    </a:prstGeom>
                    <a:noFill/>
                    <a:ln w="9525">
                      <a:noFill/>
                      <a:miter lim="800000"/>
                      <a:headEnd/>
                      <a:tailEnd/>
                    </a:ln>
                  </pic:spPr>
                </pic:pic>
              </a:graphicData>
            </a:graphic>
          </wp:inline>
        </w:drawing>
      </w:r>
    </w:p>
    <w:p w:rsidR="00095C0F" w:rsidRPr="00095C0F" w:rsidRDefault="00095C0F" w:rsidP="00095C0F">
      <w:pPr>
        <w:spacing w:after="0" w:line="400" w:lineRule="atLeast"/>
        <w:rPr>
          <w:ins w:id="371" w:author="Unknown"/>
          <w:rFonts w:ascii="Verdana" w:eastAsia="Times New Roman" w:hAnsi="Verdana" w:cs="Times New Roman"/>
          <w:color w:val="222222"/>
          <w:sz w:val="19"/>
          <w:szCs w:val="19"/>
        </w:rPr>
      </w:pPr>
    </w:p>
    <w:p w:rsidR="00095C0F" w:rsidRPr="00095C0F" w:rsidRDefault="00095C0F" w:rsidP="00095C0F">
      <w:pPr>
        <w:spacing w:after="113" w:line="240" w:lineRule="auto"/>
        <w:rPr>
          <w:ins w:id="372" w:author="Unknown"/>
          <w:rFonts w:ascii="Verdana" w:eastAsia="Times New Roman" w:hAnsi="Verdana" w:cs="Times New Roman"/>
          <w:color w:val="222222"/>
          <w:sz w:val="19"/>
          <w:szCs w:val="19"/>
        </w:rPr>
      </w:pPr>
      <w:r>
        <w:rPr>
          <w:rFonts w:ascii="Verdana" w:eastAsia="Times New Roman" w:hAnsi="Verdana" w:cs="Times New Roman"/>
          <w:noProof/>
          <w:color w:val="777777"/>
          <w:sz w:val="19"/>
          <w:szCs w:val="19"/>
        </w:rPr>
        <w:drawing>
          <wp:inline distT="0" distB="0" distL="0" distR="0">
            <wp:extent cx="1715770" cy="1428115"/>
            <wp:effectExtent l="19050" t="0" r="0" b="0"/>
            <wp:docPr id="13" name="Picture 13" descr="Radview">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dview">
                      <a:hlinkClick r:id="rId45" tgtFrame="&quot;_blank&quot;"/>
                    </pic:cNvPr>
                    <pic:cNvPicPr>
                      <a:picLocks noChangeAspect="1" noChangeArrowheads="1"/>
                    </pic:cNvPicPr>
                  </pic:nvPicPr>
                  <pic:blipFill>
                    <a:blip r:embed="rId46"/>
                    <a:srcRect/>
                    <a:stretch>
                      <a:fillRect/>
                    </a:stretch>
                  </pic:blipFill>
                  <pic:spPr bwMode="auto">
                    <a:xfrm>
                      <a:off x="0" y="0"/>
                      <a:ext cx="1715770" cy="1428115"/>
                    </a:xfrm>
                    <a:prstGeom prst="rect">
                      <a:avLst/>
                    </a:prstGeom>
                    <a:noFill/>
                    <a:ln w="9525">
                      <a:noFill/>
                      <a:miter lim="800000"/>
                      <a:headEnd/>
                      <a:tailEnd/>
                    </a:ln>
                  </pic:spPr>
                </pic:pic>
              </a:graphicData>
            </a:graphic>
          </wp:inline>
        </w:drawing>
      </w:r>
    </w:p>
    <w:p w:rsidR="00095C0F" w:rsidRPr="00095C0F" w:rsidRDefault="00095C0F" w:rsidP="00095C0F">
      <w:pPr>
        <w:spacing w:after="113" w:line="240" w:lineRule="auto"/>
        <w:rPr>
          <w:ins w:id="373" w:author="Unknown"/>
          <w:rFonts w:ascii="Verdana" w:eastAsia="Times New Roman" w:hAnsi="Verdana" w:cs="Times New Roman"/>
          <w:color w:val="222222"/>
          <w:sz w:val="19"/>
          <w:szCs w:val="19"/>
        </w:rPr>
      </w:pPr>
      <w:r>
        <w:rPr>
          <w:rFonts w:ascii="Verdana" w:eastAsia="Times New Roman" w:hAnsi="Verdana" w:cs="Times New Roman"/>
          <w:noProof/>
          <w:color w:val="777777"/>
          <w:sz w:val="19"/>
          <w:szCs w:val="19"/>
        </w:rPr>
        <w:drawing>
          <wp:inline distT="0" distB="0" distL="0" distR="0">
            <wp:extent cx="1715770" cy="1428115"/>
            <wp:effectExtent l="19050" t="0" r="0" b="0"/>
            <wp:docPr id="14" name="Picture 14" descr="qTest">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Test">
                      <a:hlinkClick r:id="rId47" tgtFrame="&quot;_blank&quot;"/>
                    </pic:cNvPr>
                    <pic:cNvPicPr>
                      <a:picLocks noChangeAspect="1" noChangeArrowheads="1"/>
                    </pic:cNvPicPr>
                  </pic:nvPicPr>
                  <pic:blipFill>
                    <a:blip r:embed="rId48"/>
                    <a:srcRect/>
                    <a:stretch>
                      <a:fillRect/>
                    </a:stretch>
                  </pic:blipFill>
                  <pic:spPr bwMode="auto">
                    <a:xfrm>
                      <a:off x="0" y="0"/>
                      <a:ext cx="1715770" cy="1428115"/>
                    </a:xfrm>
                    <a:prstGeom prst="rect">
                      <a:avLst/>
                    </a:prstGeom>
                    <a:noFill/>
                    <a:ln w="9525">
                      <a:noFill/>
                      <a:miter lim="800000"/>
                      <a:headEnd/>
                      <a:tailEnd/>
                    </a:ln>
                  </pic:spPr>
                </pic:pic>
              </a:graphicData>
            </a:graphic>
          </wp:inline>
        </w:drawing>
      </w:r>
    </w:p>
    <w:p w:rsidR="00095C0F" w:rsidRPr="00095C0F" w:rsidRDefault="00095C0F" w:rsidP="00095C0F">
      <w:pPr>
        <w:spacing w:after="113" w:line="240" w:lineRule="auto"/>
        <w:rPr>
          <w:ins w:id="374" w:author="Unknown"/>
          <w:rFonts w:ascii="Verdana" w:eastAsia="Times New Roman" w:hAnsi="Verdana" w:cs="Times New Roman"/>
          <w:color w:val="222222"/>
          <w:sz w:val="19"/>
          <w:szCs w:val="19"/>
        </w:rPr>
      </w:pPr>
      <w:r>
        <w:rPr>
          <w:rFonts w:ascii="Verdana" w:eastAsia="Times New Roman" w:hAnsi="Verdana" w:cs="Times New Roman"/>
          <w:noProof/>
          <w:color w:val="777777"/>
          <w:sz w:val="19"/>
          <w:szCs w:val="19"/>
        </w:rPr>
        <w:drawing>
          <wp:inline distT="0" distB="0" distL="0" distR="0">
            <wp:extent cx="1715770" cy="1428115"/>
            <wp:effectExtent l="19050" t="0" r="0" b="0"/>
            <wp:docPr id="15" name="Picture 15" descr="Zephyragil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phyragile">
                      <a:hlinkClick r:id="rId49" tgtFrame="&quot;_blank&quot;"/>
                    </pic:cNvPr>
                    <pic:cNvPicPr>
                      <a:picLocks noChangeAspect="1" noChangeArrowheads="1"/>
                    </pic:cNvPicPr>
                  </pic:nvPicPr>
                  <pic:blipFill>
                    <a:blip r:embed="rId50"/>
                    <a:srcRect/>
                    <a:stretch>
                      <a:fillRect/>
                    </a:stretch>
                  </pic:blipFill>
                  <pic:spPr bwMode="auto">
                    <a:xfrm>
                      <a:off x="0" y="0"/>
                      <a:ext cx="1715770" cy="1428115"/>
                    </a:xfrm>
                    <a:prstGeom prst="rect">
                      <a:avLst/>
                    </a:prstGeom>
                    <a:noFill/>
                    <a:ln w="9525">
                      <a:noFill/>
                      <a:miter lim="800000"/>
                      <a:headEnd/>
                      <a:tailEnd/>
                    </a:ln>
                  </pic:spPr>
                </pic:pic>
              </a:graphicData>
            </a:graphic>
          </wp:inline>
        </w:drawing>
      </w:r>
    </w:p>
    <w:p w:rsidR="00095C0F" w:rsidRPr="00095C0F" w:rsidRDefault="00095C0F" w:rsidP="00095C0F">
      <w:pPr>
        <w:numPr>
          <w:ilvl w:val="0"/>
          <w:numId w:val="3"/>
        </w:numPr>
        <w:spacing w:after="600" w:line="400" w:lineRule="atLeast"/>
        <w:ind w:left="0"/>
        <w:rPr>
          <w:ins w:id="375" w:author="Unknown"/>
          <w:rFonts w:ascii="Verdana" w:eastAsia="Times New Roman" w:hAnsi="Verdana" w:cs="Times New Roman"/>
          <w:color w:val="222222"/>
          <w:sz w:val="19"/>
          <w:szCs w:val="19"/>
        </w:rPr>
      </w:pPr>
    </w:p>
    <w:p w:rsidR="00095C0F" w:rsidRPr="00095C0F" w:rsidRDefault="00095C0F" w:rsidP="00095C0F">
      <w:pPr>
        <w:numPr>
          <w:ilvl w:val="0"/>
          <w:numId w:val="3"/>
        </w:numPr>
        <w:pBdr>
          <w:bottom w:val="double" w:sz="6" w:space="0" w:color="CCCCCC"/>
        </w:pBdr>
        <w:spacing w:after="120" w:line="373" w:lineRule="atLeast"/>
        <w:ind w:left="0"/>
        <w:outlineLvl w:val="1"/>
        <w:rPr>
          <w:ins w:id="376" w:author="Unknown"/>
          <w:rFonts w:ascii="Helvetica" w:eastAsia="Times New Roman" w:hAnsi="Helvetica" w:cs="Helvetica"/>
          <w:b/>
          <w:bCs/>
          <w:color w:val="000000"/>
          <w:spacing w:val="-16"/>
          <w:sz w:val="29"/>
          <w:szCs w:val="29"/>
        </w:rPr>
      </w:pPr>
      <w:ins w:id="377" w:author="Unknown">
        <w:r w:rsidRPr="00095C0F">
          <w:rPr>
            <w:rFonts w:ascii="Helvetica" w:eastAsia="Times New Roman" w:hAnsi="Helvetica" w:cs="Helvetica"/>
            <w:b/>
            <w:bCs/>
            <w:color w:val="000000"/>
            <w:spacing w:val="-16"/>
            <w:sz w:val="29"/>
            <w:szCs w:val="29"/>
          </w:rPr>
          <w:t>You may also like:</w:t>
        </w:r>
      </w:ins>
    </w:p>
    <w:p w:rsidR="00095C0F" w:rsidRPr="00095C0F" w:rsidRDefault="00095C0F" w:rsidP="00095C0F">
      <w:pPr>
        <w:numPr>
          <w:ilvl w:val="1"/>
          <w:numId w:val="3"/>
        </w:numPr>
        <w:spacing w:after="0" w:line="400" w:lineRule="atLeast"/>
        <w:ind w:left="0"/>
        <w:rPr>
          <w:ins w:id="378" w:author="Unknown"/>
          <w:rFonts w:ascii="Verdana" w:eastAsia="Times New Roman" w:hAnsi="Verdana" w:cs="Times New Roman"/>
          <w:color w:val="222222"/>
          <w:sz w:val="19"/>
          <w:szCs w:val="19"/>
        </w:rPr>
      </w:pPr>
      <w:ins w:id="379"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"http://www.softwaretestinghelp.com/free-online-software-testing-qa-training-course/"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QA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80" w:author="Unknown"/>
          <w:rFonts w:ascii="Verdana" w:eastAsia="Times New Roman" w:hAnsi="Verdana" w:cs="Times New Roman"/>
          <w:color w:val="222222"/>
          <w:sz w:val="19"/>
          <w:szCs w:val="19"/>
        </w:rPr>
      </w:pPr>
      <w:ins w:id="381"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"http://www.softwaretestinghelp.com/getting-started-with-cloud-testing/"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Cloud Testing Guide</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82" w:author="Unknown"/>
          <w:rFonts w:ascii="Verdana" w:eastAsia="Times New Roman" w:hAnsi="Verdana" w:cs="Times New Roman"/>
          <w:color w:val="222222"/>
          <w:sz w:val="19"/>
          <w:szCs w:val="19"/>
        </w:rPr>
      </w:pPr>
      <w:ins w:id="383"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"http://www.softwaretestinghelp.com/sth-updates/"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eBooks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84" w:author="Unknown"/>
          <w:rFonts w:ascii="Verdana" w:eastAsia="Times New Roman" w:hAnsi="Verdana" w:cs="Times New Roman"/>
          <w:color w:val="222222"/>
          <w:sz w:val="19"/>
          <w:szCs w:val="19"/>
        </w:rPr>
      </w:pPr>
      <w:ins w:id="385"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"http://www.softwaretestinghelp.com/test-plan-template/"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Test Plan Template</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3"/>
        </w:numPr>
        <w:spacing w:after="0" w:line="400" w:lineRule="atLeast"/>
        <w:ind w:left="0"/>
        <w:rPr>
          <w:ins w:id="386" w:author="Unknown"/>
          <w:rFonts w:ascii="Verdana" w:eastAsia="Times New Roman" w:hAnsi="Verdana" w:cs="Times New Roman"/>
          <w:color w:val="222222"/>
          <w:sz w:val="19"/>
          <w:szCs w:val="19"/>
        </w:rPr>
      </w:pPr>
      <w:ins w:id="387"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"http://www.softwaretestinghelp.com/unix-basics-for-software-testers/"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Unix Basics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0"/>
          <w:numId w:val="4"/>
        </w:numPr>
        <w:spacing w:after="0" w:line="400" w:lineRule="atLeast"/>
        <w:ind w:left="0"/>
        <w:rPr>
          <w:ins w:id="388" w:author="Unknown"/>
          <w:rFonts w:ascii="Verdana" w:eastAsia="Times New Roman" w:hAnsi="Verdana" w:cs="Times New Roman"/>
          <w:color w:val="222222"/>
          <w:sz w:val="19"/>
          <w:szCs w:val="19"/>
        </w:rPr>
      </w:pPr>
    </w:p>
    <w:p w:rsidR="00095C0F" w:rsidRPr="00095C0F" w:rsidRDefault="00095C0F" w:rsidP="00095C0F">
      <w:pPr>
        <w:numPr>
          <w:ilvl w:val="0"/>
          <w:numId w:val="4"/>
        </w:numPr>
        <w:pBdr>
          <w:bottom w:val="double" w:sz="6" w:space="0" w:color="CCCCCC"/>
        </w:pBdr>
        <w:spacing w:after="120" w:line="373" w:lineRule="atLeast"/>
        <w:ind w:left="0"/>
        <w:outlineLvl w:val="1"/>
        <w:rPr>
          <w:ins w:id="389" w:author="Unknown"/>
          <w:rFonts w:ascii="Helvetica" w:eastAsia="Times New Roman" w:hAnsi="Helvetica" w:cs="Helvetica"/>
          <w:b/>
          <w:bCs/>
          <w:color w:val="000000"/>
          <w:spacing w:val="-16"/>
          <w:sz w:val="29"/>
          <w:szCs w:val="29"/>
        </w:rPr>
      </w:pPr>
      <w:ins w:id="390" w:author="Unknown">
        <w:r w:rsidRPr="00095C0F">
          <w:rPr>
            <w:rFonts w:ascii="Helvetica" w:eastAsia="Times New Roman" w:hAnsi="Helvetica" w:cs="Helvetica"/>
            <w:b/>
            <w:bCs/>
            <w:color w:val="000000"/>
            <w:spacing w:val="-16"/>
            <w:sz w:val="29"/>
            <w:szCs w:val="29"/>
          </w:rPr>
          <w:t>START HERE!</w:t>
        </w:r>
      </w:ins>
    </w:p>
    <w:p w:rsidR="00095C0F" w:rsidRPr="00095C0F" w:rsidRDefault="00095C0F" w:rsidP="00095C0F">
      <w:pPr>
        <w:numPr>
          <w:ilvl w:val="1"/>
          <w:numId w:val="4"/>
        </w:numPr>
        <w:spacing w:after="0" w:line="400" w:lineRule="atLeast"/>
        <w:ind w:left="0"/>
        <w:rPr>
          <w:ins w:id="391" w:author="Unknown"/>
          <w:rFonts w:ascii="Verdana" w:eastAsia="Times New Roman" w:hAnsi="Verdana" w:cs="Times New Roman"/>
          <w:color w:val="222222"/>
          <w:sz w:val="19"/>
          <w:szCs w:val="19"/>
        </w:rPr>
      </w:pPr>
      <w:ins w:id="392"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 \o "Software Testing Home"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Home</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393" w:author="Unknown"/>
          <w:rFonts w:ascii="Verdana" w:eastAsia="Times New Roman" w:hAnsi="Verdana" w:cs="Times New Roman"/>
          <w:color w:val="222222"/>
          <w:sz w:val="19"/>
          <w:szCs w:val="19"/>
        </w:rPr>
      </w:pPr>
      <w:ins w:id="394"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"http://www.softwaretestinghelp.com/subscribe/"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Get FREE Updates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395" w:author="Unknown"/>
          <w:rFonts w:ascii="Verdana" w:eastAsia="Times New Roman" w:hAnsi="Verdana" w:cs="Times New Roman"/>
          <w:color w:val="222222"/>
          <w:sz w:val="19"/>
          <w:szCs w:val="19"/>
        </w:rPr>
      </w:pPr>
      <w:ins w:id="396"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"http://www.softwaretestinghelp.com/resources/" \o "Testing RESOURCES"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Testing RESOURCES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397" w:author="Unknown"/>
          <w:rFonts w:ascii="Verdana" w:eastAsia="Times New Roman" w:hAnsi="Verdana" w:cs="Times New Roman"/>
          <w:color w:val="222222"/>
          <w:sz w:val="19"/>
          <w:szCs w:val="19"/>
        </w:rPr>
      </w:pPr>
      <w:ins w:id="398"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"http://www.softwaretestinghelp.org/?utm_campaign=sthmenu" \o "QA Testing TRAINING"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QA Testing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399" w:author="Unknown"/>
          <w:rFonts w:ascii="Verdana" w:eastAsia="Times New Roman" w:hAnsi="Verdana" w:cs="Times New Roman"/>
          <w:color w:val="222222"/>
          <w:sz w:val="19"/>
          <w:szCs w:val="19"/>
        </w:rPr>
      </w:pPr>
      <w:ins w:id="400"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"http://www.softwaretestinghelp.org/software-testing-help-ebook-new/?utm_campaign=sthmenu"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Premium eBook</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01" w:author="Unknown"/>
          <w:rFonts w:ascii="Verdana" w:eastAsia="Times New Roman" w:hAnsi="Verdana" w:cs="Times New Roman"/>
          <w:color w:val="222222"/>
          <w:sz w:val="19"/>
          <w:szCs w:val="19"/>
        </w:rPr>
      </w:pPr>
      <w:ins w:id="402"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"http://www.softwaretestinghelp.com/practical-software-testing-new-free-ebook-download/" \o "FREE eBooks"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eBooks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03" w:author="Unknown"/>
          <w:rFonts w:ascii="Verdana" w:eastAsia="Times New Roman" w:hAnsi="Verdana" w:cs="Times New Roman"/>
          <w:color w:val="222222"/>
          <w:sz w:val="19"/>
          <w:szCs w:val="19"/>
        </w:rPr>
      </w:pPr>
      <w:ins w:id="404"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"http://www.softwaretestinghelp.com/sitemap/"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ALL Articles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05" w:author="Unknown"/>
          <w:rFonts w:ascii="Verdana" w:eastAsia="Times New Roman" w:hAnsi="Verdana" w:cs="Times New Roman"/>
          <w:color w:val="222222"/>
          <w:sz w:val="19"/>
          <w:szCs w:val="19"/>
        </w:rPr>
      </w:pPr>
      <w:ins w:id="406"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"http://www.softwaretestinghelp.com/contact/"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Contact Us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07" w:author="Unknown"/>
          <w:rFonts w:ascii="Verdana" w:eastAsia="Times New Roman" w:hAnsi="Verdana" w:cs="Times New Roman"/>
          <w:color w:val="222222"/>
          <w:sz w:val="19"/>
          <w:szCs w:val="19"/>
        </w:rPr>
      </w:pPr>
      <w:ins w:id="408"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"http://www.softwaretestinghelp.com/what-our-readers-say-about-us/"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What Readers Say About Us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09" w:author="Unknown"/>
          <w:rFonts w:ascii="Verdana" w:eastAsia="Times New Roman" w:hAnsi="Verdana" w:cs="Times New Roman"/>
          <w:color w:val="222222"/>
          <w:sz w:val="19"/>
          <w:szCs w:val="19"/>
        </w:rPr>
      </w:pPr>
      <w:ins w:id="410"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"http://goo.gl/forms/QXu9JCZAba" </w:instrText>
        </w:r>
        <w:r w:rsidRPr="00095C0F">
          <w:rPr>
            <w:rFonts w:ascii="Verdana" w:eastAsia="Times New Roman" w:hAnsi="Verdana" w:cs="Times New Roman"/>
            <w:color w:val="222222"/>
            <w:sz w:val="19"/>
            <w:szCs w:val="19"/>
          </w:rPr>
          <w:fldChar w:fldCharType="separate"/>
        </w:r>
        <w:proofErr w:type="gramStart"/>
        <w:r w:rsidRPr="00095C0F">
          <w:rPr>
            <w:rFonts w:ascii="Verdana" w:eastAsia="Times New Roman" w:hAnsi="Verdana" w:cs="Times New Roman"/>
            <w:color w:val="777777"/>
            <w:sz w:val="19"/>
            <w:u w:val="single"/>
          </w:rPr>
          <w:t>Your</w:t>
        </w:r>
        <w:proofErr w:type="gramEnd"/>
        <w:r w:rsidRPr="00095C0F">
          <w:rPr>
            <w:rFonts w:ascii="Verdana" w:eastAsia="Times New Roman" w:hAnsi="Verdana" w:cs="Times New Roman"/>
            <w:color w:val="777777"/>
            <w:sz w:val="19"/>
            <w:u w:val="single"/>
          </w:rPr>
          <w:t xml:space="preserve"> Feedback!</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11" w:author="Unknown"/>
          <w:rFonts w:ascii="Verdana" w:eastAsia="Times New Roman" w:hAnsi="Verdana" w:cs="Times New Roman"/>
          <w:color w:val="222222"/>
          <w:sz w:val="19"/>
          <w:szCs w:val="19"/>
        </w:rPr>
      </w:pPr>
      <w:ins w:id="412"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"http://forum.softwaretestinghelp.com/index.php?action=register"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QA Forum</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0"/>
          <w:numId w:val="4"/>
        </w:numPr>
        <w:pBdr>
          <w:bottom w:val="double" w:sz="6" w:space="0" w:color="CCCCCC"/>
        </w:pBdr>
        <w:spacing w:after="120" w:line="373" w:lineRule="atLeast"/>
        <w:ind w:left="0"/>
        <w:outlineLvl w:val="1"/>
        <w:rPr>
          <w:ins w:id="413" w:author="Unknown"/>
          <w:rFonts w:ascii="Helvetica" w:eastAsia="Times New Roman" w:hAnsi="Helvetica" w:cs="Helvetica"/>
          <w:b/>
          <w:bCs/>
          <w:color w:val="000000"/>
          <w:spacing w:val="-16"/>
          <w:sz w:val="29"/>
          <w:szCs w:val="29"/>
        </w:rPr>
      </w:pPr>
      <w:ins w:id="414" w:author="Unknown">
        <w:r w:rsidRPr="00095C0F">
          <w:rPr>
            <w:rFonts w:ascii="Helvetica" w:eastAsia="Times New Roman" w:hAnsi="Helvetica" w:cs="Helvetica"/>
            <w:b/>
            <w:bCs/>
            <w:color w:val="000000"/>
            <w:spacing w:val="-16"/>
            <w:sz w:val="29"/>
            <w:szCs w:val="29"/>
          </w:rPr>
          <w:t>Help &amp; Tutorials</w:t>
        </w:r>
      </w:ins>
    </w:p>
    <w:p w:rsidR="00095C0F" w:rsidRPr="00095C0F" w:rsidRDefault="00095C0F" w:rsidP="00095C0F">
      <w:pPr>
        <w:numPr>
          <w:ilvl w:val="1"/>
          <w:numId w:val="4"/>
        </w:numPr>
        <w:spacing w:after="0" w:line="400" w:lineRule="atLeast"/>
        <w:ind w:left="0"/>
        <w:rPr>
          <w:ins w:id="415" w:author="Unknown"/>
          <w:rFonts w:ascii="Verdana" w:eastAsia="Times New Roman" w:hAnsi="Verdana" w:cs="Times New Roman"/>
          <w:color w:val="222222"/>
          <w:sz w:val="19"/>
          <w:szCs w:val="19"/>
        </w:rPr>
      </w:pPr>
      <w:ins w:id="416"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"http://www.softwaretestinghelp.com/istqb-free-updates/"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ISTQB Study Guide</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17" w:author="Unknown"/>
          <w:rFonts w:ascii="Verdana" w:eastAsia="Times New Roman" w:hAnsi="Verdana" w:cs="Times New Roman"/>
          <w:color w:val="222222"/>
          <w:sz w:val="19"/>
          <w:szCs w:val="19"/>
        </w:rPr>
      </w:pPr>
      <w:ins w:id="418"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"http://www.softwaretestinghelp.org/istqb-certification-complete-study-package/"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ISTQB Premium Study Guide</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19" w:author="Unknown"/>
          <w:rFonts w:ascii="Verdana" w:eastAsia="Times New Roman" w:hAnsi="Verdana" w:cs="Times New Roman"/>
          <w:color w:val="222222"/>
          <w:sz w:val="19"/>
          <w:szCs w:val="19"/>
        </w:rPr>
      </w:pPr>
      <w:ins w:id="420"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"http://www.softwaretestinghelp.com/free-online-software-testing-qa-training-course/"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QA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21" w:author="Unknown"/>
          <w:rFonts w:ascii="Verdana" w:eastAsia="Times New Roman" w:hAnsi="Verdana" w:cs="Times New Roman"/>
          <w:color w:val="222222"/>
          <w:sz w:val="19"/>
          <w:szCs w:val="19"/>
        </w:rPr>
      </w:pPr>
      <w:ins w:id="422"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"http://www.softwaretestinghelp.com/selenium-tutorial-1/" \o "Selenium Online Training"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Selenium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23" w:author="Unknown"/>
          <w:rFonts w:ascii="Verdana" w:eastAsia="Times New Roman" w:hAnsi="Verdana" w:cs="Times New Roman"/>
          <w:color w:val="222222"/>
          <w:sz w:val="19"/>
          <w:szCs w:val="19"/>
        </w:rPr>
      </w:pPr>
      <w:ins w:id="424"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"http://www.softwaretestinghelp.com/qtp-quicktest-professional-tutorial-1/"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QTP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25" w:author="Unknown"/>
          <w:rFonts w:ascii="Verdana" w:eastAsia="Times New Roman" w:hAnsi="Verdana" w:cs="Times New Roman"/>
          <w:color w:val="222222"/>
          <w:sz w:val="19"/>
          <w:szCs w:val="19"/>
        </w:rPr>
      </w:pPr>
      <w:ins w:id="426"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"http://www.softwaretestinghelp.com/learn-hp-quality-center-qc-in-4-days/"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Free QC Training</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27" w:author="Unknown"/>
          <w:rFonts w:ascii="Verdana" w:eastAsia="Times New Roman" w:hAnsi="Verdana" w:cs="Times New Roman"/>
          <w:color w:val="222222"/>
          <w:sz w:val="19"/>
          <w:szCs w:val="19"/>
        </w:rPr>
      </w:pPr>
      <w:ins w:id="428"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"http://www.softwaretestinghelp.com/hp-loadrunner-load-testing-tool-training-tutorials/"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 xml:space="preserve">HP </w:t>
        </w:r>
        <w:proofErr w:type="spellStart"/>
        <w:r w:rsidRPr="00095C0F">
          <w:rPr>
            <w:rFonts w:ascii="Verdana" w:eastAsia="Times New Roman" w:hAnsi="Verdana" w:cs="Times New Roman"/>
            <w:color w:val="777777"/>
            <w:sz w:val="19"/>
            <w:u w:val="single"/>
          </w:rPr>
          <w:t>LoadRunner</w:t>
        </w:r>
        <w:proofErr w:type="spellEnd"/>
        <w:r w:rsidRPr="00095C0F">
          <w:rPr>
            <w:rFonts w:ascii="Verdana" w:eastAsia="Times New Roman" w:hAnsi="Verdana" w:cs="Times New Roman"/>
            <w:color w:val="777777"/>
            <w:sz w:val="19"/>
            <w:u w:val="single"/>
          </w:rPr>
          <w:t xml:space="preserve"> Tutorials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29" w:author="Unknown"/>
          <w:rFonts w:ascii="Verdana" w:eastAsia="Times New Roman" w:hAnsi="Verdana" w:cs="Times New Roman"/>
          <w:color w:val="222222"/>
          <w:sz w:val="19"/>
          <w:szCs w:val="19"/>
        </w:rPr>
      </w:pPr>
      <w:ins w:id="430"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"http://www.softwaretestinghelp.com/atlassian-jira-tutorial-1/"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JIRA Tutorials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1"/>
          <w:numId w:val="4"/>
        </w:numPr>
        <w:spacing w:after="0" w:line="400" w:lineRule="atLeast"/>
        <w:ind w:left="0"/>
        <w:rPr>
          <w:ins w:id="431" w:author="Unknown"/>
          <w:rFonts w:ascii="Verdana" w:eastAsia="Times New Roman" w:hAnsi="Verdana" w:cs="Times New Roman"/>
          <w:color w:val="222222"/>
          <w:sz w:val="19"/>
          <w:szCs w:val="19"/>
        </w:rPr>
      </w:pPr>
      <w:ins w:id="432" w:author="Unknown">
        <w:r w:rsidRPr="00095C0F">
          <w:rPr>
            <w:rFonts w:ascii="Verdana" w:eastAsia="Times New Roman" w:hAnsi="Verdana" w:cs="Times New Roman"/>
            <w:color w:val="222222"/>
            <w:sz w:val="19"/>
            <w:szCs w:val="19"/>
          </w:rPr>
          <w:fldChar w:fldCharType="begin"/>
        </w:r>
        <w:r w:rsidRPr="00095C0F">
          <w:rPr>
            <w:rFonts w:ascii="Verdana" w:eastAsia="Times New Roman" w:hAnsi="Verdana" w:cs="Times New Roman"/>
            <w:color w:val="222222"/>
            <w:sz w:val="19"/>
            <w:szCs w:val="19"/>
          </w:rPr>
          <w:instrText xml:space="preserve"> HYPERLINK "http://www.softwaretestinghelp.com/software-testing-interview-questions/" </w:instrText>
        </w:r>
        <w:r w:rsidRPr="00095C0F">
          <w:rPr>
            <w:rFonts w:ascii="Verdana" w:eastAsia="Times New Roman" w:hAnsi="Verdana" w:cs="Times New Roman"/>
            <w:color w:val="222222"/>
            <w:sz w:val="19"/>
            <w:szCs w:val="19"/>
          </w:rPr>
          <w:fldChar w:fldCharType="separate"/>
        </w:r>
        <w:r w:rsidRPr="00095C0F">
          <w:rPr>
            <w:rFonts w:ascii="Verdana" w:eastAsia="Times New Roman" w:hAnsi="Verdana" w:cs="Times New Roman"/>
            <w:color w:val="777777"/>
            <w:sz w:val="19"/>
            <w:u w:val="single"/>
          </w:rPr>
          <w:t>101+ Interview Questions</w:t>
        </w:r>
        <w:r w:rsidRPr="00095C0F">
          <w:rPr>
            <w:rFonts w:ascii="Verdana" w:eastAsia="Times New Roman" w:hAnsi="Verdana" w:cs="Times New Roman"/>
            <w:color w:val="222222"/>
            <w:sz w:val="19"/>
            <w:szCs w:val="19"/>
          </w:rPr>
          <w:fldChar w:fldCharType="end"/>
        </w:r>
      </w:ins>
    </w:p>
    <w:p w:rsidR="00095C0F" w:rsidRPr="00095C0F" w:rsidRDefault="00095C0F" w:rsidP="00095C0F">
      <w:pPr>
        <w:numPr>
          <w:ilvl w:val="0"/>
          <w:numId w:val="4"/>
        </w:numPr>
        <w:pBdr>
          <w:bottom w:val="double" w:sz="6" w:space="0" w:color="CCCCCC"/>
        </w:pBdr>
        <w:spacing w:after="120" w:line="373" w:lineRule="atLeast"/>
        <w:ind w:left="0"/>
        <w:outlineLvl w:val="1"/>
        <w:rPr>
          <w:ins w:id="433" w:author="Unknown"/>
          <w:rFonts w:ascii="Helvetica" w:eastAsia="Times New Roman" w:hAnsi="Helvetica" w:cs="Helvetica"/>
          <w:b/>
          <w:bCs/>
          <w:color w:val="000000"/>
          <w:spacing w:val="-16"/>
          <w:sz w:val="29"/>
          <w:szCs w:val="29"/>
        </w:rPr>
      </w:pPr>
      <w:ins w:id="434" w:author="Unknown">
        <w:r w:rsidRPr="00095C0F">
          <w:rPr>
            <w:rFonts w:ascii="Helvetica" w:eastAsia="Times New Roman" w:hAnsi="Helvetica" w:cs="Helvetica"/>
            <w:b/>
            <w:bCs/>
            <w:color w:val="000000"/>
            <w:spacing w:val="-16"/>
            <w:sz w:val="29"/>
            <w:szCs w:val="29"/>
          </w:rPr>
          <w:t>Follow Us!</w:t>
        </w:r>
      </w:ins>
    </w:p>
    <w:p w:rsidR="00095C0F" w:rsidRPr="00095C0F" w:rsidRDefault="00095C0F" w:rsidP="00095C0F">
      <w:pPr>
        <w:spacing w:after="0" w:line="400" w:lineRule="atLeast"/>
        <w:rPr>
          <w:ins w:id="435" w:author="Unknown"/>
          <w:rFonts w:ascii="Verdana" w:eastAsia="Times New Roman" w:hAnsi="Verdana" w:cs="Times New Roman"/>
          <w:color w:val="222222"/>
          <w:sz w:val="19"/>
          <w:szCs w:val="19"/>
        </w:rPr>
      </w:pPr>
      <w:r>
        <w:rPr>
          <w:rFonts w:ascii="Verdana" w:eastAsia="Times New Roman" w:hAnsi="Verdana" w:cs="Times New Roman"/>
          <w:noProof/>
          <w:color w:val="777777"/>
          <w:sz w:val="19"/>
          <w:szCs w:val="19"/>
        </w:rPr>
        <w:drawing>
          <wp:inline distT="0" distB="0" distL="0" distR="0">
            <wp:extent cx="1828800" cy="431800"/>
            <wp:effectExtent l="19050" t="0" r="0" b="0"/>
            <wp:docPr id="16" name="Picture 16" descr="follow SoftwareTestingHelp">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llow SoftwareTestingHelp">
                      <a:hlinkClick r:id="rId51"/>
                    </pic:cNvPr>
                    <pic:cNvPicPr>
                      <a:picLocks noChangeAspect="1" noChangeArrowheads="1"/>
                    </pic:cNvPicPr>
                  </pic:nvPicPr>
                  <pic:blipFill>
                    <a:blip r:embed="rId52"/>
                    <a:srcRect/>
                    <a:stretch>
                      <a:fillRect/>
                    </a:stretch>
                  </pic:blipFill>
                  <pic:spPr bwMode="auto">
                    <a:xfrm>
                      <a:off x="0" y="0"/>
                      <a:ext cx="1828800" cy="431800"/>
                    </a:xfrm>
                    <a:prstGeom prst="rect">
                      <a:avLst/>
                    </a:prstGeom>
                    <a:noFill/>
                    <a:ln w="9525">
                      <a:noFill/>
                      <a:miter lim="800000"/>
                      <a:headEnd/>
                      <a:tailEnd/>
                    </a:ln>
                  </pic:spPr>
                </pic:pic>
              </a:graphicData>
            </a:graphic>
          </wp:inline>
        </w:drawing>
      </w:r>
      <w:ins w:id="436" w:author="Unknown">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br/>
        </w:r>
        <w:r w:rsidRPr="00095C0F">
          <w:rPr>
            <w:rFonts w:ascii="Verdana" w:eastAsia="Times New Roman" w:hAnsi="Verdana" w:cs="Times New Roman"/>
            <w:color w:val="222222"/>
            <w:sz w:val="19"/>
            <w:szCs w:val="19"/>
          </w:rPr>
          <w:br/>
        </w:r>
      </w:ins>
    </w:p>
    <w:p w:rsidR="00095C0F" w:rsidRPr="00095C0F" w:rsidRDefault="00095C0F" w:rsidP="00095C0F">
      <w:pPr>
        <w:numPr>
          <w:ilvl w:val="0"/>
          <w:numId w:val="4"/>
        </w:numPr>
        <w:pBdr>
          <w:bottom w:val="double" w:sz="6" w:space="0" w:color="CCCCCC"/>
        </w:pBdr>
        <w:spacing w:after="120" w:line="373" w:lineRule="atLeast"/>
        <w:ind w:left="0"/>
        <w:outlineLvl w:val="1"/>
        <w:rPr>
          <w:ins w:id="437" w:author="Unknown"/>
          <w:rFonts w:ascii="Helvetica" w:eastAsia="Times New Roman" w:hAnsi="Helvetica" w:cs="Helvetica"/>
          <w:b/>
          <w:bCs/>
          <w:color w:val="000000"/>
          <w:spacing w:val="-16"/>
          <w:sz w:val="29"/>
          <w:szCs w:val="29"/>
        </w:rPr>
      </w:pPr>
      <w:ins w:id="438" w:author="Unknown">
        <w:r w:rsidRPr="00095C0F">
          <w:rPr>
            <w:rFonts w:ascii="Helvetica" w:eastAsia="Times New Roman" w:hAnsi="Helvetica" w:cs="Helvetica"/>
            <w:b/>
            <w:bCs/>
            <w:color w:val="000000"/>
            <w:spacing w:val="-16"/>
            <w:sz w:val="29"/>
            <w:szCs w:val="29"/>
          </w:rPr>
          <w:t>Categories</w:t>
        </w:r>
      </w:ins>
    </w:p>
    <w:p w:rsidR="00095C0F" w:rsidRPr="00095C0F" w:rsidRDefault="00095C0F" w:rsidP="00095C0F">
      <w:pPr>
        <w:spacing w:after="0" w:line="400" w:lineRule="atLeast"/>
        <w:rPr>
          <w:ins w:id="439" w:author="Unknown"/>
          <w:rFonts w:ascii="Verdana" w:eastAsia="Times New Roman" w:hAnsi="Verdana" w:cs="Times New Roman"/>
          <w:color w:val="222222"/>
          <w:sz w:val="19"/>
          <w:szCs w:val="19"/>
        </w:rPr>
      </w:pPr>
      <w:ins w:id="440" w:author="Unknown">
        <w:r w:rsidRPr="00095C0F">
          <w:rPr>
            <w:rFonts w:ascii="Verdana" w:eastAsia="Times New Roman" w:hAnsi="Verdana" w:cs="Times New Roman"/>
            <w:color w:val="222222"/>
            <w:sz w:val="19"/>
            <w:szCs w:val="19"/>
          </w:rPr>
          <w:t>Categories</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t xml:space="preserve"> </w:t>
        </w:r>
        <w:r w:rsidRPr="00095C0F">
          <w:rPr>
            <w:rFonts w:ascii="Verdana" w:eastAsia="Times New Roman" w:hAnsi="Verdana" w:cs="Times New Roman"/>
            <w:color w:val="222222"/>
            <w:sz w:val="19"/>
          </w:rPr>
          <w:t> </w:t>
        </w:r>
        <w:r w:rsidRPr="00095C0F">
          <w:rPr>
            <w:rFonts w:ascii="Verdana" w:eastAsia="Times New Roman" w:hAnsi="Verdana" w:cs="Times New Roman"/>
            <w:color w:val="222222"/>
            <w:sz w:val="19"/>
            <w:szCs w:val="19"/>
          </w:rPr>
          <w:object w:dxaOrig="225" w:dyaOrig="225">
            <v:shape id="_x0000_i1085" type="#_x0000_t75" style="width:156.15pt;height:17.8pt" o:ole="">
              <v:imagedata r:id="rId53" o:title=""/>
            </v:shape>
            <w:control r:id="rId54" w:name="DefaultOcxName9" w:shapeid="_x0000_i1085"/>
          </w:object>
        </w:r>
      </w:ins>
    </w:p>
    <w:p w:rsidR="00095C0F" w:rsidRPr="00095C0F" w:rsidRDefault="00095C0F" w:rsidP="00095C0F">
      <w:pPr>
        <w:numPr>
          <w:ilvl w:val="0"/>
          <w:numId w:val="4"/>
        </w:numPr>
        <w:spacing w:after="600" w:line="400" w:lineRule="atLeast"/>
        <w:ind w:left="0"/>
        <w:rPr>
          <w:ins w:id="441" w:author="Unknown"/>
          <w:rFonts w:ascii="Verdana" w:eastAsia="Times New Roman" w:hAnsi="Verdana" w:cs="Times New Roman"/>
          <w:color w:val="222222"/>
          <w:sz w:val="19"/>
          <w:szCs w:val="19"/>
        </w:rPr>
      </w:pPr>
    </w:p>
    <w:p w:rsidR="00095C0F" w:rsidRPr="00095C0F" w:rsidRDefault="00095C0F" w:rsidP="00095C0F">
      <w:pPr>
        <w:numPr>
          <w:ilvl w:val="0"/>
          <w:numId w:val="4"/>
        </w:numPr>
        <w:spacing w:after="0" w:line="400" w:lineRule="atLeast"/>
        <w:ind w:left="0"/>
        <w:rPr>
          <w:ins w:id="442" w:author="Unknown"/>
          <w:rFonts w:ascii="Verdana" w:eastAsia="Times New Roman" w:hAnsi="Verdana" w:cs="Times New Roman"/>
          <w:color w:val="222222"/>
          <w:sz w:val="19"/>
          <w:szCs w:val="19"/>
        </w:rPr>
      </w:pPr>
    </w:p>
    <w:p w:rsidR="00095C0F" w:rsidRPr="00095C0F" w:rsidRDefault="00095C0F" w:rsidP="00095C0F">
      <w:pPr>
        <w:pBdr>
          <w:bottom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Top of Form</w:t>
      </w:r>
    </w:p>
    <w:p w:rsidR="00095C0F" w:rsidRPr="00095C0F" w:rsidRDefault="00095C0F" w:rsidP="00095C0F">
      <w:pPr>
        <w:shd w:val="clear" w:color="auto" w:fill="000000"/>
        <w:spacing w:after="0" w:line="240" w:lineRule="auto"/>
        <w:jc w:val="center"/>
        <w:rPr>
          <w:ins w:id="443" w:author="Unknown"/>
          <w:rFonts w:ascii="Verdana" w:eastAsia="Times New Roman" w:hAnsi="Verdana" w:cs="Times New Roman"/>
          <w:color w:val="FFFFFF"/>
          <w:sz w:val="16"/>
          <w:szCs w:val="16"/>
        </w:rPr>
      </w:pPr>
      <w:ins w:id="444" w:author="Unknown">
        <w:r w:rsidRPr="00095C0F">
          <w:rPr>
            <w:rFonts w:ascii="Verdana" w:eastAsia="Times New Roman" w:hAnsi="Verdana" w:cs="Times New Roman"/>
            <w:color w:val="FFFFFF"/>
            <w:sz w:val="16"/>
            <w:szCs w:val="16"/>
          </w:rPr>
          <w:object w:dxaOrig="225" w:dyaOrig="225">
            <v:shape id="_x0000_i1084" type="#_x0000_t75" style="width:123.8pt;height:17.8pt" o:ole="">
              <v:imagedata r:id="rId5" o:title=""/>
            </v:shape>
            <w:control r:id="rId55" w:name="DefaultOcxName10" w:shapeid="_x0000_i1084"/>
          </w:object>
        </w:r>
        <w:r w:rsidRPr="00095C0F">
          <w:rPr>
            <w:rFonts w:ascii="Verdana" w:eastAsia="Times New Roman" w:hAnsi="Verdana" w:cs="Times New Roman"/>
            <w:color w:val="FFFFFF"/>
            <w:sz w:val="16"/>
          </w:rPr>
          <w:t> </w:t>
        </w:r>
        <w:r w:rsidRPr="00095C0F">
          <w:rPr>
            <w:rFonts w:ascii="Verdana" w:eastAsia="Times New Roman" w:hAnsi="Verdana" w:cs="Times New Roman"/>
            <w:color w:val="FFFFFF"/>
            <w:sz w:val="16"/>
            <w:szCs w:val="16"/>
          </w:rPr>
          <w:object w:dxaOrig="225" w:dyaOrig="225">
            <v:shape id="_x0000_i1083" type="#_x0000_t75" style="width:38.85pt;height:22.65pt" o:ole="">
              <v:imagedata r:id="rId56" o:title=""/>
            </v:shape>
            <w:control r:id="rId57" w:name="DefaultOcxName11" w:shapeid="_x0000_i1083"/>
          </w:object>
        </w:r>
      </w:ins>
    </w:p>
    <w:p w:rsidR="00095C0F" w:rsidRPr="00095C0F" w:rsidRDefault="00095C0F" w:rsidP="00095C0F">
      <w:pPr>
        <w:pBdr>
          <w:top w:val="single" w:sz="6" w:space="1" w:color="auto"/>
        </w:pBdr>
        <w:spacing w:after="0" w:line="240" w:lineRule="auto"/>
        <w:jc w:val="center"/>
        <w:rPr>
          <w:rFonts w:ascii="Arial" w:eastAsia="Times New Roman" w:hAnsi="Arial" w:cs="Arial"/>
          <w:vanish/>
          <w:sz w:val="16"/>
          <w:szCs w:val="16"/>
        </w:rPr>
      </w:pPr>
      <w:r w:rsidRPr="00095C0F">
        <w:rPr>
          <w:rFonts w:ascii="Arial" w:eastAsia="Times New Roman" w:hAnsi="Arial" w:cs="Arial"/>
          <w:vanish/>
          <w:sz w:val="16"/>
          <w:szCs w:val="16"/>
        </w:rPr>
        <w:t>Bottom of Form</w:t>
      </w:r>
    </w:p>
    <w:p w:rsidR="00095C0F" w:rsidRPr="00095C0F" w:rsidRDefault="00095C0F" w:rsidP="00095C0F">
      <w:pPr>
        <w:shd w:val="clear" w:color="auto" w:fill="000000"/>
        <w:spacing w:after="0" w:line="240" w:lineRule="auto"/>
        <w:jc w:val="center"/>
        <w:rPr>
          <w:ins w:id="445" w:author="Unknown"/>
          <w:rFonts w:ascii="Verdana" w:eastAsia="Times New Roman" w:hAnsi="Verdana" w:cs="Times New Roman"/>
          <w:color w:val="FFFFFF"/>
          <w:sz w:val="16"/>
          <w:szCs w:val="16"/>
        </w:rPr>
      </w:pPr>
    </w:p>
    <w:p w:rsidR="00095C0F" w:rsidRPr="00095C0F" w:rsidRDefault="00095C0F" w:rsidP="00095C0F">
      <w:pPr>
        <w:shd w:val="clear" w:color="auto" w:fill="000000"/>
        <w:spacing w:after="240" w:line="240" w:lineRule="auto"/>
        <w:jc w:val="center"/>
        <w:rPr>
          <w:ins w:id="446" w:author="Unknown"/>
          <w:rFonts w:ascii="Verdana" w:eastAsia="Times New Roman" w:hAnsi="Verdana" w:cs="Times New Roman"/>
          <w:b/>
          <w:bCs/>
          <w:caps/>
          <w:color w:val="FFFFFF"/>
          <w:sz w:val="16"/>
          <w:szCs w:val="16"/>
        </w:rPr>
      </w:pPr>
      <w:ins w:id="447" w:author="Unknown">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"http://www.softwaretestinghelp.com/about/"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ABOUT US</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"http://www.softwaretestinghelp.com/sitemap/"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SITEMAP</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"http://www.softwaretestinghelp.com/contact/"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CONTACT US</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"http://www.softwaretestinghelp.com/jobs/"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FIND JOBS</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"http://www.softwaretestinghelp.com/software-testing-directory/"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DIRECTORY</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"http://www.softwaretestinghelp.com/software-testing-help-affiliate-program/"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AFFILIATES</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"http://www.softwaretestinghelp.com/advertise-on-software-testing-help/"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ADVERTISE</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szCs w:val="16"/>
          </w:rPr>
          <w:br/>
        </w:r>
        <w:r w:rsidRPr="00095C0F">
          <w:rPr>
            <w:rFonts w:ascii="Verdana" w:eastAsia="Times New Roman" w:hAnsi="Verdana" w:cs="Times New Roman"/>
            <w:b/>
            <w:bCs/>
            <w:caps/>
            <w:color w:val="FFFFFF"/>
            <w:sz w:val="16"/>
            <w:szCs w:val="16"/>
          </w:rPr>
          <w:br/>
        </w:r>
        <w:r w:rsidRPr="00095C0F">
          <w:rPr>
            <w:rFonts w:ascii="Verdana" w:eastAsia="Times New Roman" w:hAnsi="Verdana" w:cs="Times New Roman"/>
            <w:b/>
            <w:bCs/>
            <w:caps/>
            <w:color w:val="FFFFFF"/>
            <w:sz w:val="16"/>
          </w:rPr>
          <w:t>ALL ARTICLES ARE COPYRIGHTED AND CAN NOT BE REPRODUCED WITHOUT PERMISSION.</w:t>
        </w:r>
      </w:ins>
    </w:p>
    <w:p w:rsidR="00095C0F" w:rsidRPr="00095C0F" w:rsidRDefault="00095C0F" w:rsidP="00095C0F">
      <w:pPr>
        <w:shd w:val="clear" w:color="auto" w:fill="000000"/>
        <w:spacing w:after="0" w:line="240" w:lineRule="auto"/>
        <w:jc w:val="center"/>
        <w:rPr>
          <w:ins w:id="448" w:author="Unknown"/>
          <w:rFonts w:ascii="Verdana" w:eastAsia="Times New Roman" w:hAnsi="Verdana" w:cs="Times New Roman"/>
          <w:b/>
          <w:bCs/>
          <w:caps/>
          <w:color w:val="FFFFFF"/>
          <w:sz w:val="16"/>
          <w:szCs w:val="16"/>
        </w:rPr>
      </w:pPr>
      <w:r>
        <w:rPr>
          <w:rFonts w:ascii="Verdana" w:eastAsia="Times New Roman" w:hAnsi="Verdana" w:cs="Times New Roman"/>
          <w:b/>
          <w:bCs/>
          <w:caps/>
          <w:noProof/>
          <w:color w:val="FFFFFF"/>
          <w:sz w:val="16"/>
          <w:szCs w:val="16"/>
          <w:bdr w:val="none" w:sz="0" w:space="0" w:color="auto" w:frame="1"/>
        </w:rPr>
        <w:drawing>
          <wp:inline distT="0" distB="0" distL="0" distR="0">
            <wp:extent cx="1695450" cy="164465"/>
            <wp:effectExtent l="19050" t="0" r="0" b="0"/>
            <wp:docPr id="17" name="Picture 17" descr="ALL RIGHTS RESERVED. DO NOT COPY">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L RIGHTS RESERVED. DO NOT COPY">
                      <a:hlinkClick r:id="rId58" tgtFrame="&quot;_blank&quot;"/>
                    </pic:cNvPr>
                    <pic:cNvPicPr>
                      <a:picLocks noChangeAspect="1" noChangeArrowheads="1"/>
                    </pic:cNvPicPr>
                  </pic:nvPicPr>
                  <pic:blipFill>
                    <a:blip r:embed="rId59"/>
                    <a:srcRect/>
                    <a:stretch>
                      <a:fillRect/>
                    </a:stretch>
                  </pic:blipFill>
                  <pic:spPr bwMode="auto">
                    <a:xfrm>
                      <a:off x="0" y="0"/>
                      <a:ext cx="1695450" cy="164465"/>
                    </a:xfrm>
                    <a:prstGeom prst="rect">
                      <a:avLst/>
                    </a:prstGeom>
                    <a:noFill/>
                    <a:ln w="9525">
                      <a:noFill/>
                      <a:miter lim="800000"/>
                      <a:headEnd/>
                      <a:tailEnd/>
                    </a:ln>
                  </pic:spPr>
                </pic:pic>
              </a:graphicData>
            </a:graphic>
          </wp:inline>
        </w:drawing>
      </w:r>
      <w:ins w:id="449" w:author="Unknown">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 2006 - 2015 SOFTWARE TESTING HELP — READ OUR</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"http://www.softwaretestinghelp.com/copyright-policy/"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COPYRIGHT POLICY</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"http://www.softwaretestinghelp.com/privacy/"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PRIVACY POLICY</w:t>
        </w:r>
        <w:r w:rsidRPr="00095C0F">
          <w:rPr>
            <w:rFonts w:ascii="Verdana" w:eastAsia="Times New Roman" w:hAnsi="Verdana" w:cs="Times New Roman"/>
            <w:b/>
            <w:bCs/>
            <w:caps/>
            <w:color w:val="FFFFFF"/>
            <w:sz w:val="16"/>
            <w:szCs w:val="16"/>
          </w:rPr>
          <w:fldChar w:fldCharType="end"/>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t>|</w:t>
        </w:r>
        <w:r w:rsidRPr="00095C0F">
          <w:rPr>
            <w:rFonts w:ascii="Verdana" w:eastAsia="Times New Roman" w:hAnsi="Verdana" w:cs="Times New Roman"/>
            <w:b/>
            <w:bCs/>
            <w:caps/>
            <w:color w:val="FFFFFF"/>
            <w:sz w:val="16"/>
          </w:rPr>
          <w:t> </w:t>
        </w:r>
        <w:r w:rsidRPr="00095C0F">
          <w:rPr>
            <w:rFonts w:ascii="Verdana" w:eastAsia="Times New Roman" w:hAnsi="Verdana" w:cs="Times New Roman"/>
            <w:b/>
            <w:bCs/>
            <w:caps/>
            <w:color w:val="FFFFFF"/>
            <w:sz w:val="16"/>
            <w:szCs w:val="16"/>
          </w:rPr>
          <w:fldChar w:fldCharType="begin"/>
        </w:r>
        <w:r w:rsidRPr="00095C0F">
          <w:rPr>
            <w:rFonts w:ascii="Verdana" w:eastAsia="Times New Roman" w:hAnsi="Verdana" w:cs="Times New Roman"/>
            <w:b/>
            <w:bCs/>
            <w:caps/>
            <w:color w:val="FFFFFF"/>
            <w:sz w:val="16"/>
            <w:szCs w:val="16"/>
          </w:rPr>
          <w:instrText xml:space="preserve"> HYPERLINK "http://www.softwaretestinghelp.com/link-to-us/" </w:instrText>
        </w:r>
        <w:r w:rsidRPr="00095C0F">
          <w:rPr>
            <w:rFonts w:ascii="Verdana" w:eastAsia="Times New Roman" w:hAnsi="Verdana" w:cs="Times New Roman"/>
            <w:b/>
            <w:bCs/>
            <w:caps/>
            <w:color w:val="FFFFFF"/>
            <w:sz w:val="16"/>
            <w:szCs w:val="16"/>
          </w:rPr>
          <w:fldChar w:fldCharType="separate"/>
        </w:r>
        <w:r w:rsidRPr="00095C0F">
          <w:rPr>
            <w:rFonts w:ascii="Verdana" w:eastAsia="Times New Roman" w:hAnsi="Verdana" w:cs="Times New Roman"/>
            <w:b/>
            <w:bCs/>
            <w:caps/>
            <w:color w:val="FFFFFF"/>
            <w:sz w:val="16"/>
            <w:u w:val="single"/>
          </w:rPr>
          <w:t>LINK TO US</w:t>
        </w:r>
        <w:r w:rsidRPr="00095C0F">
          <w:rPr>
            <w:rFonts w:ascii="Verdana" w:eastAsia="Times New Roman" w:hAnsi="Verdana" w:cs="Times New Roman"/>
            <w:b/>
            <w:bCs/>
            <w:caps/>
            <w:color w:val="FFFFFF"/>
            <w:sz w:val="16"/>
            <w:szCs w:val="16"/>
          </w:rPr>
          <w:fldChar w:fldCharType="end"/>
        </w:r>
      </w:ins>
    </w:p>
    <w:p w:rsidR="00095C0F" w:rsidRPr="00095C0F" w:rsidRDefault="00095C0F" w:rsidP="00095C0F">
      <w:pPr>
        <w:shd w:val="clear" w:color="auto" w:fill="000000"/>
        <w:spacing w:after="240" w:line="240" w:lineRule="auto"/>
        <w:rPr>
          <w:ins w:id="450" w:author="Unknown"/>
          <w:rFonts w:ascii="Verdana" w:eastAsia="Times New Roman" w:hAnsi="Verdana" w:cs="Times New Roman"/>
          <w:color w:val="FFFFFF"/>
          <w:sz w:val="16"/>
          <w:szCs w:val="16"/>
        </w:rPr>
      </w:pPr>
    </w:p>
    <w:p w:rsidR="00AE129F" w:rsidRDefault="00AE129F"/>
    <w:sectPr w:rsidR="00AE129F" w:rsidSect="00AE1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3DA"/>
    <w:multiLevelType w:val="multilevel"/>
    <w:tmpl w:val="DABC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874DC8"/>
    <w:multiLevelType w:val="multilevel"/>
    <w:tmpl w:val="742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A43A4C"/>
    <w:multiLevelType w:val="multilevel"/>
    <w:tmpl w:val="4EE88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8F6097"/>
    <w:multiLevelType w:val="multilevel"/>
    <w:tmpl w:val="AE3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95C0F"/>
    <w:rsid w:val="00095C0F"/>
    <w:rsid w:val="00AE1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9F"/>
  </w:style>
  <w:style w:type="paragraph" w:styleId="Heading1">
    <w:name w:val="heading 1"/>
    <w:basedOn w:val="Normal"/>
    <w:link w:val="Heading1Char"/>
    <w:uiPriority w:val="9"/>
    <w:qFormat/>
    <w:rsid w:val="00095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5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5C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C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C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5C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5C0F"/>
    <w:rPr>
      <w:color w:val="0000FF"/>
      <w:u w:val="single"/>
    </w:rPr>
  </w:style>
  <w:style w:type="character" w:styleId="FollowedHyperlink">
    <w:name w:val="FollowedHyperlink"/>
    <w:basedOn w:val="DefaultParagraphFont"/>
    <w:uiPriority w:val="99"/>
    <w:semiHidden/>
    <w:unhideWhenUsed/>
    <w:rsid w:val="00095C0F"/>
    <w:rPr>
      <w:color w:val="800080"/>
      <w:u w:val="single"/>
    </w:rPr>
  </w:style>
  <w:style w:type="paragraph" w:styleId="z-TopofForm">
    <w:name w:val="HTML Top of Form"/>
    <w:basedOn w:val="Normal"/>
    <w:next w:val="Normal"/>
    <w:link w:val="z-TopofFormChar"/>
    <w:hidden/>
    <w:uiPriority w:val="99"/>
    <w:semiHidden/>
    <w:unhideWhenUsed/>
    <w:rsid w:val="00095C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5C0F"/>
    <w:rPr>
      <w:rFonts w:ascii="Arial" w:eastAsia="Times New Roman" w:hAnsi="Arial" w:cs="Arial"/>
      <w:vanish/>
      <w:sz w:val="16"/>
      <w:szCs w:val="16"/>
    </w:rPr>
  </w:style>
  <w:style w:type="character" w:customStyle="1" w:styleId="apple-converted-space">
    <w:name w:val="apple-converted-space"/>
    <w:basedOn w:val="DefaultParagraphFont"/>
    <w:rsid w:val="00095C0F"/>
  </w:style>
  <w:style w:type="paragraph" w:styleId="z-BottomofForm">
    <w:name w:val="HTML Bottom of Form"/>
    <w:basedOn w:val="Normal"/>
    <w:next w:val="Normal"/>
    <w:link w:val="z-BottomofFormChar"/>
    <w:hidden/>
    <w:uiPriority w:val="99"/>
    <w:semiHidden/>
    <w:unhideWhenUsed/>
    <w:rsid w:val="00095C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5C0F"/>
    <w:rPr>
      <w:rFonts w:ascii="Arial" w:eastAsia="Times New Roman" w:hAnsi="Arial" w:cs="Arial"/>
      <w:vanish/>
      <w:sz w:val="16"/>
      <w:szCs w:val="16"/>
    </w:rPr>
  </w:style>
  <w:style w:type="paragraph" w:styleId="NormalWeb">
    <w:name w:val="Normal (Web)"/>
    <w:basedOn w:val="Normal"/>
    <w:uiPriority w:val="99"/>
    <w:semiHidden/>
    <w:unhideWhenUsed/>
    <w:rsid w:val="00095C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xt">
    <w:name w:val="next"/>
    <w:basedOn w:val="Normal"/>
    <w:rsid w:val="00095C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095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C0F"/>
    <w:rPr>
      <w:b/>
      <w:bCs/>
    </w:rPr>
  </w:style>
  <w:style w:type="character" w:styleId="Emphasis">
    <w:name w:val="Emphasis"/>
    <w:basedOn w:val="DefaultParagraphFont"/>
    <w:uiPriority w:val="20"/>
    <w:qFormat/>
    <w:rsid w:val="00095C0F"/>
    <w:rPr>
      <w:i/>
      <w:iCs/>
    </w:rPr>
  </w:style>
  <w:style w:type="character" w:customStyle="1" w:styleId="in-widget">
    <w:name w:val="in-widget"/>
    <w:basedOn w:val="DefaultParagraphFont"/>
    <w:rsid w:val="00095C0F"/>
  </w:style>
  <w:style w:type="character" w:customStyle="1" w:styleId="in-top">
    <w:name w:val="in-top"/>
    <w:basedOn w:val="DefaultParagraphFont"/>
    <w:rsid w:val="00095C0F"/>
  </w:style>
  <w:style w:type="character" w:customStyle="1" w:styleId="ctotal">
    <w:name w:val="ctotal"/>
    <w:basedOn w:val="DefaultParagraphFont"/>
    <w:rsid w:val="00095C0F"/>
  </w:style>
  <w:style w:type="character" w:customStyle="1" w:styleId="commentnum">
    <w:name w:val="comment_num"/>
    <w:basedOn w:val="DefaultParagraphFont"/>
    <w:rsid w:val="00095C0F"/>
  </w:style>
  <w:style w:type="paragraph" w:styleId="BalloonText">
    <w:name w:val="Balloon Text"/>
    <w:basedOn w:val="Normal"/>
    <w:link w:val="BalloonTextChar"/>
    <w:uiPriority w:val="99"/>
    <w:semiHidden/>
    <w:unhideWhenUsed/>
    <w:rsid w:val="00095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9304794">
      <w:bodyDiv w:val="1"/>
      <w:marLeft w:val="0"/>
      <w:marRight w:val="0"/>
      <w:marTop w:val="0"/>
      <w:marBottom w:val="0"/>
      <w:divBdr>
        <w:top w:val="none" w:sz="0" w:space="0" w:color="auto"/>
        <w:left w:val="none" w:sz="0" w:space="0" w:color="auto"/>
        <w:bottom w:val="none" w:sz="0" w:space="0" w:color="auto"/>
        <w:right w:val="none" w:sz="0" w:space="0" w:color="auto"/>
      </w:divBdr>
      <w:divsChild>
        <w:div w:id="1487941004">
          <w:marLeft w:val="0"/>
          <w:marRight w:val="0"/>
          <w:marTop w:val="0"/>
          <w:marBottom w:val="0"/>
          <w:divBdr>
            <w:top w:val="none" w:sz="0" w:space="0" w:color="auto"/>
            <w:left w:val="none" w:sz="0" w:space="0" w:color="auto"/>
            <w:bottom w:val="single" w:sz="48" w:space="0" w:color="A90000"/>
            <w:right w:val="none" w:sz="0" w:space="0" w:color="auto"/>
          </w:divBdr>
          <w:divsChild>
            <w:div w:id="439112318">
              <w:marLeft w:val="0"/>
              <w:marRight w:val="0"/>
              <w:marTop w:val="0"/>
              <w:marBottom w:val="0"/>
              <w:divBdr>
                <w:top w:val="none" w:sz="0" w:space="0" w:color="auto"/>
                <w:left w:val="none" w:sz="0" w:space="0" w:color="auto"/>
                <w:bottom w:val="none" w:sz="0" w:space="0" w:color="auto"/>
                <w:right w:val="none" w:sz="0" w:space="0" w:color="auto"/>
              </w:divBdr>
              <w:divsChild>
                <w:div w:id="226578622">
                  <w:marLeft w:val="0"/>
                  <w:marRight w:val="162"/>
                  <w:marTop w:val="324"/>
                  <w:marBottom w:val="0"/>
                  <w:divBdr>
                    <w:top w:val="none" w:sz="0" w:space="0" w:color="auto"/>
                    <w:left w:val="none" w:sz="0" w:space="0" w:color="auto"/>
                    <w:bottom w:val="none" w:sz="0" w:space="0" w:color="auto"/>
                    <w:right w:val="none" w:sz="0" w:space="0" w:color="auto"/>
                  </w:divBdr>
                  <w:divsChild>
                    <w:div w:id="8602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6763">
          <w:marLeft w:val="0"/>
          <w:marRight w:val="0"/>
          <w:marTop w:val="0"/>
          <w:marBottom w:val="0"/>
          <w:divBdr>
            <w:top w:val="none" w:sz="0" w:space="0" w:color="auto"/>
            <w:left w:val="none" w:sz="0" w:space="0" w:color="auto"/>
            <w:bottom w:val="none" w:sz="0" w:space="0" w:color="auto"/>
            <w:right w:val="none" w:sz="0" w:space="0" w:color="auto"/>
          </w:divBdr>
          <w:divsChild>
            <w:div w:id="578095134">
              <w:marLeft w:val="0"/>
              <w:marRight w:val="0"/>
              <w:marTop w:val="0"/>
              <w:marBottom w:val="0"/>
              <w:divBdr>
                <w:top w:val="none" w:sz="0" w:space="0" w:color="auto"/>
                <w:left w:val="none" w:sz="0" w:space="0" w:color="auto"/>
                <w:bottom w:val="none" w:sz="0" w:space="0" w:color="auto"/>
                <w:right w:val="none" w:sz="0" w:space="0" w:color="auto"/>
              </w:divBdr>
              <w:divsChild>
                <w:div w:id="236525650">
                  <w:marLeft w:val="0"/>
                  <w:marRight w:val="0"/>
                  <w:marTop w:val="0"/>
                  <w:marBottom w:val="0"/>
                  <w:divBdr>
                    <w:top w:val="none" w:sz="0" w:space="0" w:color="auto"/>
                    <w:left w:val="none" w:sz="0" w:space="0" w:color="auto"/>
                    <w:bottom w:val="none" w:sz="0" w:space="0" w:color="auto"/>
                    <w:right w:val="none" w:sz="0" w:space="0" w:color="auto"/>
                  </w:divBdr>
                  <w:divsChild>
                    <w:div w:id="1528836409">
                      <w:marLeft w:val="0"/>
                      <w:marRight w:val="0"/>
                      <w:marTop w:val="0"/>
                      <w:marBottom w:val="800"/>
                      <w:divBdr>
                        <w:top w:val="none" w:sz="0" w:space="0" w:color="auto"/>
                        <w:left w:val="none" w:sz="0" w:space="0" w:color="auto"/>
                        <w:bottom w:val="none" w:sz="0" w:space="0" w:color="auto"/>
                        <w:right w:val="none" w:sz="0" w:space="0" w:color="auto"/>
                      </w:divBdr>
                    </w:div>
                    <w:div w:id="1675644769">
                      <w:marLeft w:val="0"/>
                      <w:marRight w:val="0"/>
                      <w:marTop w:val="0"/>
                      <w:marBottom w:val="0"/>
                      <w:divBdr>
                        <w:top w:val="none" w:sz="0" w:space="0" w:color="auto"/>
                        <w:left w:val="none" w:sz="0" w:space="0" w:color="auto"/>
                        <w:bottom w:val="none" w:sz="0" w:space="0" w:color="auto"/>
                        <w:right w:val="none" w:sz="0" w:space="0" w:color="auto"/>
                      </w:divBdr>
                      <w:divsChild>
                        <w:div w:id="2109156893">
                          <w:marLeft w:val="0"/>
                          <w:marRight w:val="0"/>
                          <w:marTop w:val="113"/>
                          <w:marBottom w:val="113"/>
                          <w:divBdr>
                            <w:top w:val="none" w:sz="0" w:space="0" w:color="auto"/>
                            <w:left w:val="none" w:sz="0" w:space="0" w:color="auto"/>
                            <w:bottom w:val="none" w:sz="0" w:space="0" w:color="auto"/>
                            <w:right w:val="none" w:sz="0" w:space="0" w:color="auto"/>
                          </w:divBdr>
                        </w:div>
                        <w:div w:id="2136486361">
                          <w:marLeft w:val="0"/>
                          <w:marRight w:val="0"/>
                          <w:marTop w:val="0"/>
                          <w:marBottom w:val="97"/>
                          <w:divBdr>
                            <w:top w:val="none" w:sz="0" w:space="0" w:color="auto"/>
                            <w:left w:val="none" w:sz="0" w:space="0" w:color="auto"/>
                            <w:bottom w:val="none" w:sz="0" w:space="0" w:color="auto"/>
                            <w:right w:val="none" w:sz="0" w:space="0" w:color="auto"/>
                          </w:divBdr>
                          <w:divsChild>
                            <w:div w:id="981733170">
                              <w:marLeft w:val="0"/>
                              <w:marRight w:val="0"/>
                              <w:marTop w:val="0"/>
                              <w:marBottom w:val="0"/>
                              <w:divBdr>
                                <w:top w:val="none" w:sz="0" w:space="0" w:color="auto"/>
                                <w:left w:val="none" w:sz="0" w:space="0" w:color="auto"/>
                                <w:bottom w:val="none" w:sz="0" w:space="0" w:color="auto"/>
                                <w:right w:val="none" w:sz="0" w:space="0" w:color="auto"/>
                              </w:divBdr>
                              <w:divsChild>
                                <w:div w:id="699555398">
                                  <w:marLeft w:val="0"/>
                                  <w:marRight w:val="0"/>
                                  <w:marTop w:val="0"/>
                                  <w:marBottom w:val="0"/>
                                  <w:divBdr>
                                    <w:top w:val="none" w:sz="0" w:space="0" w:color="auto"/>
                                    <w:left w:val="none" w:sz="0" w:space="0" w:color="auto"/>
                                    <w:bottom w:val="none" w:sz="0" w:space="0" w:color="auto"/>
                                    <w:right w:val="none" w:sz="0" w:space="0" w:color="auto"/>
                                  </w:divBdr>
                                </w:div>
                                <w:div w:id="314533099">
                                  <w:marLeft w:val="0"/>
                                  <w:marRight w:val="0"/>
                                  <w:marTop w:val="0"/>
                                  <w:marBottom w:val="0"/>
                                  <w:divBdr>
                                    <w:top w:val="none" w:sz="0" w:space="0" w:color="auto"/>
                                    <w:left w:val="none" w:sz="0" w:space="0" w:color="auto"/>
                                    <w:bottom w:val="none" w:sz="0" w:space="0" w:color="auto"/>
                                    <w:right w:val="none" w:sz="0" w:space="0" w:color="auto"/>
                                  </w:divBdr>
                                  <w:divsChild>
                                    <w:div w:id="1405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4139">
                          <w:marLeft w:val="0"/>
                          <w:marRight w:val="0"/>
                          <w:marTop w:val="0"/>
                          <w:marBottom w:val="0"/>
                          <w:divBdr>
                            <w:top w:val="none" w:sz="0" w:space="0" w:color="auto"/>
                            <w:left w:val="none" w:sz="0" w:space="0" w:color="auto"/>
                            <w:bottom w:val="none" w:sz="0" w:space="0" w:color="auto"/>
                            <w:right w:val="none" w:sz="0" w:space="0" w:color="auto"/>
                          </w:divBdr>
                        </w:div>
                        <w:div w:id="2145199146">
                          <w:marLeft w:val="0"/>
                          <w:marRight w:val="0"/>
                          <w:marTop w:val="240"/>
                          <w:marBottom w:val="240"/>
                          <w:divBdr>
                            <w:top w:val="none" w:sz="0" w:space="0" w:color="auto"/>
                            <w:left w:val="none" w:sz="0" w:space="0" w:color="auto"/>
                            <w:bottom w:val="none" w:sz="0" w:space="0" w:color="auto"/>
                            <w:right w:val="none" w:sz="0" w:space="0" w:color="auto"/>
                          </w:divBdr>
                        </w:div>
                      </w:divsChild>
                    </w:div>
                    <w:div w:id="1481461407">
                      <w:marLeft w:val="0"/>
                      <w:marRight w:val="0"/>
                      <w:marTop w:val="0"/>
                      <w:marBottom w:val="0"/>
                      <w:divBdr>
                        <w:top w:val="none" w:sz="0" w:space="0" w:color="auto"/>
                        <w:left w:val="none" w:sz="0" w:space="0" w:color="auto"/>
                        <w:bottom w:val="none" w:sz="0" w:space="0" w:color="auto"/>
                        <w:right w:val="none" w:sz="0" w:space="0" w:color="auto"/>
                      </w:divBdr>
                    </w:div>
                    <w:div w:id="1217932051">
                      <w:marLeft w:val="0"/>
                      <w:marRight w:val="0"/>
                      <w:marTop w:val="0"/>
                      <w:marBottom w:val="0"/>
                      <w:divBdr>
                        <w:top w:val="none" w:sz="0" w:space="0" w:color="auto"/>
                        <w:left w:val="none" w:sz="0" w:space="0" w:color="auto"/>
                        <w:bottom w:val="none" w:sz="0" w:space="0" w:color="auto"/>
                        <w:right w:val="none" w:sz="0" w:space="0" w:color="auto"/>
                      </w:divBdr>
                    </w:div>
                  </w:divsChild>
                </w:div>
                <w:div w:id="338042553">
                  <w:marLeft w:val="0"/>
                  <w:marRight w:val="0"/>
                  <w:marTop w:val="0"/>
                  <w:marBottom w:val="0"/>
                  <w:divBdr>
                    <w:top w:val="none" w:sz="0" w:space="0" w:color="auto"/>
                    <w:left w:val="none" w:sz="0" w:space="0" w:color="auto"/>
                    <w:bottom w:val="none" w:sz="0" w:space="0" w:color="auto"/>
                    <w:right w:val="none" w:sz="0" w:space="0" w:color="auto"/>
                  </w:divBdr>
                  <w:divsChild>
                    <w:div w:id="55014283">
                      <w:marLeft w:val="0"/>
                      <w:marRight w:val="0"/>
                      <w:marTop w:val="0"/>
                      <w:marBottom w:val="0"/>
                      <w:divBdr>
                        <w:top w:val="none" w:sz="0" w:space="0" w:color="auto"/>
                        <w:left w:val="none" w:sz="0" w:space="0" w:color="auto"/>
                        <w:bottom w:val="none" w:sz="0" w:space="0" w:color="auto"/>
                        <w:right w:val="none" w:sz="0" w:space="0" w:color="auto"/>
                      </w:divBdr>
                      <w:divsChild>
                        <w:div w:id="643463417">
                          <w:marLeft w:val="0"/>
                          <w:marRight w:val="0"/>
                          <w:marTop w:val="0"/>
                          <w:marBottom w:val="0"/>
                          <w:divBdr>
                            <w:top w:val="none" w:sz="0" w:space="0" w:color="auto"/>
                            <w:left w:val="none" w:sz="0" w:space="0" w:color="auto"/>
                            <w:bottom w:val="none" w:sz="0" w:space="0" w:color="auto"/>
                            <w:right w:val="none" w:sz="0" w:space="0" w:color="auto"/>
                          </w:divBdr>
                          <w:divsChild>
                            <w:div w:id="780224745">
                              <w:marLeft w:val="0"/>
                              <w:marRight w:val="0"/>
                              <w:marTop w:val="0"/>
                              <w:marBottom w:val="0"/>
                              <w:divBdr>
                                <w:top w:val="none" w:sz="0" w:space="0" w:color="auto"/>
                                <w:left w:val="none" w:sz="0" w:space="0" w:color="auto"/>
                                <w:bottom w:val="none" w:sz="0" w:space="0" w:color="auto"/>
                                <w:right w:val="none" w:sz="0" w:space="0" w:color="auto"/>
                              </w:divBdr>
                              <w:divsChild>
                                <w:div w:id="390151250">
                                  <w:marLeft w:val="0"/>
                                  <w:marRight w:val="0"/>
                                  <w:marTop w:val="100"/>
                                  <w:marBottom w:val="100"/>
                                  <w:divBdr>
                                    <w:top w:val="single" w:sz="6" w:space="0" w:color="CFCFCF"/>
                                    <w:left w:val="single" w:sz="6" w:space="0" w:color="CFCFCF"/>
                                    <w:bottom w:val="single" w:sz="6" w:space="0" w:color="CFCFCF"/>
                                    <w:right w:val="single" w:sz="6" w:space="0" w:color="CFCFCF"/>
                                  </w:divBdr>
                                  <w:divsChild>
                                    <w:div w:id="1345278165">
                                      <w:marLeft w:val="0"/>
                                      <w:marRight w:val="0"/>
                                      <w:marTop w:val="0"/>
                                      <w:marBottom w:val="0"/>
                                      <w:divBdr>
                                        <w:top w:val="none" w:sz="0" w:space="0" w:color="auto"/>
                                        <w:left w:val="none" w:sz="0" w:space="0" w:color="auto"/>
                                        <w:bottom w:val="none" w:sz="0" w:space="0" w:color="auto"/>
                                        <w:right w:val="none" w:sz="0" w:space="0" w:color="auto"/>
                                      </w:divBdr>
                                      <w:divsChild>
                                        <w:div w:id="1759523679">
                                          <w:marLeft w:val="0"/>
                                          <w:marRight w:val="0"/>
                                          <w:marTop w:val="0"/>
                                          <w:marBottom w:val="0"/>
                                          <w:divBdr>
                                            <w:top w:val="none" w:sz="0" w:space="0" w:color="auto"/>
                                            <w:left w:val="none" w:sz="0" w:space="0" w:color="auto"/>
                                            <w:bottom w:val="none" w:sz="0" w:space="0" w:color="auto"/>
                                            <w:right w:val="none" w:sz="0" w:space="0" w:color="auto"/>
                                          </w:divBdr>
                                        </w:div>
                                      </w:divsChild>
                                    </w:div>
                                    <w:div w:id="524056108">
                                      <w:marLeft w:val="0"/>
                                      <w:marRight w:val="0"/>
                                      <w:marTop w:val="0"/>
                                      <w:marBottom w:val="0"/>
                                      <w:divBdr>
                                        <w:top w:val="none" w:sz="0" w:space="0" w:color="auto"/>
                                        <w:left w:val="none" w:sz="0" w:space="0" w:color="auto"/>
                                        <w:bottom w:val="none" w:sz="0" w:space="0" w:color="auto"/>
                                        <w:right w:val="none" w:sz="0" w:space="0" w:color="auto"/>
                                      </w:divBdr>
                                      <w:divsChild>
                                        <w:div w:id="408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8183">
                      <w:marLeft w:val="0"/>
                      <w:marRight w:val="0"/>
                      <w:marTop w:val="0"/>
                      <w:marBottom w:val="0"/>
                      <w:divBdr>
                        <w:top w:val="none" w:sz="0" w:space="0" w:color="auto"/>
                        <w:left w:val="none" w:sz="0" w:space="0" w:color="auto"/>
                        <w:bottom w:val="none" w:sz="0" w:space="0" w:color="auto"/>
                        <w:right w:val="none" w:sz="0" w:space="0" w:color="auto"/>
                      </w:divBdr>
                    </w:div>
                    <w:div w:id="2034453578">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
                        <w:div w:id="253441537">
                          <w:marLeft w:val="0"/>
                          <w:marRight w:val="0"/>
                          <w:marTop w:val="0"/>
                          <w:marBottom w:val="0"/>
                          <w:divBdr>
                            <w:top w:val="none" w:sz="0" w:space="0" w:color="auto"/>
                            <w:left w:val="none" w:sz="0" w:space="0" w:color="auto"/>
                            <w:bottom w:val="none" w:sz="0" w:space="0" w:color="auto"/>
                            <w:right w:val="none" w:sz="0" w:space="0" w:color="auto"/>
                          </w:divBdr>
                          <w:divsChild>
                            <w:div w:id="923875062">
                              <w:marLeft w:val="0"/>
                              <w:marRight w:val="0"/>
                              <w:marTop w:val="113"/>
                              <w:marBottom w:val="113"/>
                              <w:divBdr>
                                <w:top w:val="none" w:sz="0" w:space="0" w:color="auto"/>
                                <w:left w:val="none" w:sz="0" w:space="0" w:color="auto"/>
                                <w:bottom w:val="none" w:sz="0" w:space="0" w:color="auto"/>
                                <w:right w:val="none" w:sz="0" w:space="0" w:color="auto"/>
                              </w:divBdr>
                            </w:div>
                          </w:divsChild>
                        </w:div>
                        <w:div w:id="1869220785">
                          <w:marLeft w:val="0"/>
                          <w:marRight w:val="0"/>
                          <w:marTop w:val="0"/>
                          <w:marBottom w:val="0"/>
                          <w:divBdr>
                            <w:top w:val="none" w:sz="0" w:space="0" w:color="auto"/>
                            <w:left w:val="none" w:sz="0" w:space="0" w:color="auto"/>
                            <w:bottom w:val="none" w:sz="0" w:space="0" w:color="auto"/>
                            <w:right w:val="none" w:sz="0" w:space="0" w:color="auto"/>
                          </w:divBdr>
                          <w:divsChild>
                            <w:div w:id="1542743240">
                              <w:marLeft w:val="0"/>
                              <w:marRight w:val="0"/>
                              <w:marTop w:val="113"/>
                              <w:marBottom w:val="113"/>
                              <w:divBdr>
                                <w:top w:val="none" w:sz="0" w:space="0" w:color="auto"/>
                                <w:left w:val="none" w:sz="0" w:space="0" w:color="auto"/>
                                <w:bottom w:val="none" w:sz="0" w:space="0" w:color="auto"/>
                                <w:right w:val="none" w:sz="0" w:space="0" w:color="auto"/>
                              </w:divBdr>
                            </w:div>
                          </w:divsChild>
                        </w:div>
                        <w:div w:id="1176312510">
                          <w:marLeft w:val="0"/>
                          <w:marRight w:val="0"/>
                          <w:marTop w:val="0"/>
                          <w:marBottom w:val="0"/>
                          <w:divBdr>
                            <w:top w:val="none" w:sz="0" w:space="0" w:color="auto"/>
                            <w:left w:val="none" w:sz="0" w:space="0" w:color="auto"/>
                            <w:bottom w:val="none" w:sz="0" w:space="0" w:color="auto"/>
                            <w:right w:val="none" w:sz="0" w:space="0" w:color="auto"/>
                          </w:divBdr>
                          <w:divsChild>
                            <w:div w:id="261961377">
                              <w:marLeft w:val="0"/>
                              <w:marRight w:val="0"/>
                              <w:marTop w:val="113"/>
                              <w:marBottom w:val="113"/>
                              <w:divBdr>
                                <w:top w:val="none" w:sz="0" w:space="0" w:color="auto"/>
                                <w:left w:val="none" w:sz="0" w:space="0" w:color="auto"/>
                                <w:bottom w:val="none" w:sz="0" w:space="0" w:color="auto"/>
                                <w:right w:val="none" w:sz="0" w:space="0" w:color="auto"/>
                              </w:divBdr>
                            </w:div>
                          </w:divsChild>
                        </w:div>
                      </w:divsChild>
                    </w:div>
                    <w:div w:id="10710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54">
              <w:marLeft w:val="0"/>
              <w:marRight w:val="0"/>
              <w:marTop w:val="0"/>
              <w:marBottom w:val="0"/>
              <w:divBdr>
                <w:top w:val="none" w:sz="0" w:space="0" w:color="auto"/>
                <w:left w:val="none" w:sz="0" w:space="0" w:color="auto"/>
                <w:bottom w:val="none" w:sz="0" w:space="0" w:color="auto"/>
                <w:right w:val="none" w:sz="0" w:space="0" w:color="auto"/>
              </w:divBdr>
              <w:divsChild>
                <w:div w:id="1794136037">
                  <w:marLeft w:val="0"/>
                  <w:marRight w:val="0"/>
                  <w:marTop w:val="0"/>
                  <w:marBottom w:val="0"/>
                  <w:divBdr>
                    <w:top w:val="none" w:sz="0" w:space="0" w:color="auto"/>
                    <w:left w:val="none" w:sz="0" w:space="0" w:color="auto"/>
                    <w:bottom w:val="none" w:sz="0" w:space="0" w:color="auto"/>
                    <w:right w:val="none" w:sz="0" w:space="0" w:color="auto"/>
                  </w:divBdr>
                </w:div>
                <w:div w:id="2143381246">
                  <w:marLeft w:val="0"/>
                  <w:marRight w:val="0"/>
                  <w:marTop w:val="0"/>
                  <w:marBottom w:val="0"/>
                  <w:divBdr>
                    <w:top w:val="none" w:sz="0" w:space="0" w:color="auto"/>
                    <w:left w:val="none" w:sz="0" w:space="0" w:color="auto"/>
                    <w:bottom w:val="none" w:sz="0" w:space="0" w:color="auto"/>
                    <w:right w:val="none" w:sz="0" w:space="0" w:color="auto"/>
                  </w:divBdr>
                </w:div>
                <w:div w:id="13537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363">
          <w:marLeft w:val="0"/>
          <w:marRight w:val="0"/>
          <w:marTop w:val="0"/>
          <w:marBottom w:val="0"/>
          <w:divBdr>
            <w:top w:val="single" w:sz="48" w:space="18" w:color="A90000"/>
            <w:left w:val="none" w:sz="0" w:space="0" w:color="auto"/>
            <w:bottom w:val="none" w:sz="0" w:space="0" w:color="auto"/>
            <w:right w:val="none" w:sz="0" w:space="0" w:color="auto"/>
          </w:divBdr>
          <w:divsChild>
            <w:div w:id="7525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help.com/category/software-testing-tools/" TargetMode="External"/><Relationship Id="rId18" Type="http://schemas.openxmlformats.org/officeDocument/2006/relationships/hyperlink" Target="http://cdn.softwaretestinghelp.com/wp-content/qa/uploads/2014/07/MonkeyRunner-Android-App-Testing.jpg" TargetMode="External"/><Relationship Id="rId26" Type="http://schemas.openxmlformats.org/officeDocument/2006/relationships/hyperlink" Target="http://www.softwaretestinghelp.org/" TargetMode="External"/><Relationship Id="rId39" Type="http://schemas.openxmlformats.org/officeDocument/2006/relationships/control" Target="activeX/activeX9.xml"/><Relationship Id="rId21" Type="http://schemas.openxmlformats.org/officeDocument/2006/relationships/image" Target="media/image6.jpeg"/><Relationship Id="rId34" Type="http://schemas.openxmlformats.org/officeDocument/2006/relationships/control" Target="activeX/activeX6.xml"/><Relationship Id="rId42" Type="http://schemas.openxmlformats.org/officeDocument/2006/relationships/image" Target="media/image16.jpeg"/><Relationship Id="rId47" Type="http://schemas.openxmlformats.org/officeDocument/2006/relationships/hyperlink" Target="http://pi.qasymphony.com/ppc-qtest-testmgmt-lp006?cid=STHCOM:ROS:8-9-15&amp;utm_source=STHCOM&amp;utm_medium=BANNER&amp;utm_content=RNKDNO1&amp;utm_campaign=QTEST" TargetMode="External"/><Relationship Id="rId50" Type="http://schemas.openxmlformats.org/officeDocument/2006/relationships/image" Target="media/image20.jpeg"/><Relationship Id="rId55" Type="http://schemas.openxmlformats.org/officeDocument/2006/relationships/control" Target="activeX/activeX1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cdn2.softwaretestinghelp.com/wp-content/qa/uploads/2014/07/Robotium-Android-Testing-Tool.jpg" TargetMode="External"/><Relationship Id="rId20" Type="http://schemas.openxmlformats.org/officeDocument/2006/relationships/hyperlink" Target="http://cdn.softwaretestinghelp.com/wp-content/qa/uploads/2014/07/Ranorex-Android-Testing-Tool.jpg" TargetMode="External"/><Relationship Id="rId29" Type="http://schemas.openxmlformats.org/officeDocument/2006/relationships/image" Target="media/image11.wmf"/><Relationship Id="rId41" Type="http://schemas.openxmlformats.org/officeDocument/2006/relationships/hyperlink" Target="http://www.softwaretestinghelp.com/we-are-hiring-talented-software-testing-trainers/" TargetMode="External"/><Relationship Id="rId54"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softwaretestinghelp.com/category/automation-testing/" TargetMode="External"/><Relationship Id="rId24" Type="http://schemas.openxmlformats.org/officeDocument/2006/relationships/hyperlink" Target="http://cdn.softwaretestinghelp.com/wp-content/qa/uploads/2014/07/UI-Automator-for-Android-Test-Automation.jpg" TargetMode="External"/><Relationship Id="rId32" Type="http://schemas.openxmlformats.org/officeDocument/2006/relationships/control" Target="activeX/activeX5.xml"/><Relationship Id="rId37" Type="http://schemas.openxmlformats.org/officeDocument/2006/relationships/control" Target="activeX/activeX8.xml"/><Relationship Id="rId40" Type="http://schemas.openxmlformats.org/officeDocument/2006/relationships/image" Target="media/image15.gif"/><Relationship Id="rId45" Type="http://schemas.openxmlformats.org/officeDocument/2006/relationships/hyperlink" Target="http://radview.com/webload-vs-loadrunner/?utm_source=softwaretestinghelp&amp;utm_medium=banner&amp;utm_campaign=Outperforming%20LR" TargetMode="External"/><Relationship Id="rId53" Type="http://schemas.openxmlformats.org/officeDocument/2006/relationships/image" Target="media/image22.wmf"/><Relationship Id="rId58" Type="http://schemas.openxmlformats.org/officeDocument/2006/relationships/hyperlink" Target="http://www.softwaretestinghelp.com/copyright-policy/" TargetMode="External"/><Relationship Id="rId5" Type="http://schemas.openxmlformats.org/officeDocument/2006/relationships/image" Target="media/image1.wmf"/><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10.png"/><Relationship Id="rId36" Type="http://schemas.openxmlformats.org/officeDocument/2006/relationships/control" Target="activeX/activeX7.xml"/><Relationship Id="rId49" Type="http://schemas.openxmlformats.org/officeDocument/2006/relationships/hyperlink" Target="http://go.getzephyr.com/l/77632/2015-08-14/6x2ft?referer=SoftwareTestingHelp" TargetMode="External"/><Relationship Id="rId57" Type="http://schemas.openxmlformats.org/officeDocument/2006/relationships/control" Target="activeX/activeX12.xml"/><Relationship Id="rId61" Type="http://schemas.openxmlformats.org/officeDocument/2006/relationships/theme" Target="theme/theme1.xml"/><Relationship Id="rId10" Type="http://schemas.openxmlformats.org/officeDocument/2006/relationships/hyperlink" Target="http://www.softwaretestinghelp.com/the-best-questions-testers-should-ask-an-interviewer/" TargetMode="External"/><Relationship Id="rId19" Type="http://schemas.openxmlformats.org/officeDocument/2006/relationships/image" Target="media/image5.jpeg"/><Relationship Id="rId31" Type="http://schemas.openxmlformats.org/officeDocument/2006/relationships/control" Target="activeX/activeX4.xml"/><Relationship Id="rId44" Type="http://schemas.openxmlformats.org/officeDocument/2006/relationships/image" Target="media/image17.jpeg"/><Relationship Id="rId52" Type="http://schemas.openxmlformats.org/officeDocument/2006/relationships/image" Target="media/image21.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why-software-testing-needs-revolution/" TargetMode="External"/><Relationship Id="rId14" Type="http://schemas.openxmlformats.org/officeDocument/2006/relationships/hyperlink" Target="http://cdn2.softwaretestinghelp.com/wp-content/qa/uploads/2014/07/Top-Android-Testing-Tools.jpg" TargetMode="External"/><Relationship Id="rId22" Type="http://schemas.openxmlformats.org/officeDocument/2006/relationships/hyperlink" Target="http://cdn2.softwaretestinghelp.com/wp-content/qa/uploads/2014/07/Appium-Android-Automation-Framework.jpg" TargetMode="External"/><Relationship Id="rId27" Type="http://schemas.openxmlformats.org/officeDocument/2006/relationships/image" Target="media/image9.jpeg"/><Relationship Id="rId30" Type="http://schemas.openxmlformats.org/officeDocument/2006/relationships/control" Target="activeX/activeX3.xml"/><Relationship Id="rId35" Type="http://schemas.openxmlformats.org/officeDocument/2006/relationships/image" Target="media/image13.wmf"/><Relationship Id="rId43" Type="http://schemas.openxmlformats.org/officeDocument/2006/relationships/hyperlink" Target="http://srv.buysellads.com/ads/click/x/GTND423WCKYD6KJ7C6YLYKQWCE7ITKJ7CAYDPZ3JCEBDCK3JCT7IL2QKC6BDVK7ECVSIKK3EHJNCLSIZ" TargetMode="External"/><Relationship Id="rId48" Type="http://schemas.openxmlformats.org/officeDocument/2006/relationships/image" Target="media/image19.png"/><Relationship Id="rId56" Type="http://schemas.openxmlformats.org/officeDocument/2006/relationships/image" Target="media/image23.wmf"/><Relationship Id="rId8" Type="http://schemas.openxmlformats.org/officeDocument/2006/relationships/control" Target="activeX/activeX2.xml"/><Relationship Id="rId51" Type="http://schemas.openxmlformats.org/officeDocument/2006/relationships/hyperlink" Target="http://www.softwaretestinghelp.com/subscribe/" TargetMode="External"/><Relationship Id="rId3" Type="http://schemas.openxmlformats.org/officeDocument/2006/relationships/settings" Target="settings.xml"/><Relationship Id="rId12" Type="http://schemas.openxmlformats.org/officeDocument/2006/relationships/hyperlink" Target="http://www.softwaretestinghelp.com/category/mobile-testin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jpeg"/><Relationship Id="rId59" Type="http://schemas.openxmlformats.org/officeDocument/2006/relationships/image" Target="media/image2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4379</Words>
  <Characters>24962</Characters>
  <Application>Microsoft Office Word</Application>
  <DocSecurity>0</DocSecurity>
  <Lines>208</Lines>
  <Paragraphs>58</Paragraphs>
  <ScaleCrop>false</ScaleCrop>
  <Company/>
  <LinksUpToDate>false</LinksUpToDate>
  <CharactersWithSpaces>29283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dc:creator>
  <cp:lastModifiedBy>tv</cp:lastModifiedBy>
  <cp:revision>1</cp:revision>
  <dcterms:created xsi:type="dcterms:W3CDTF">2015-09-23T17:05:00Z</dcterms:created>
  <dcterms:modified xsi:type="dcterms:W3CDTF">2015-09-23T17:07:00Z</dcterms:modified>
</cp:coreProperties>
</file>